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BB2" w:rsidRPr="008A2AC2" w:rsidRDefault="00011F09" w:rsidP="004F5A32">
      <w:pPr>
        <w:jc w:val="center"/>
        <w:rPr>
          <w:rFonts w:ascii="Times New Roman" w:hAnsi="Times New Roman"/>
          <w:b/>
          <w:sz w:val="28"/>
          <w:u w:val="single"/>
        </w:rPr>
      </w:pPr>
      <w:bookmarkStart w:id="0" w:name="_GoBack"/>
      <w:bookmarkEnd w:id="0"/>
      <w:r w:rsidRPr="008A2AC2">
        <w:rPr>
          <w:rFonts w:ascii="Times New Roman" w:hAnsi="Times New Roman"/>
          <w:b/>
          <w:sz w:val="28"/>
          <w:u w:val="single"/>
        </w:rPr>
        <w:t>What is Java?</w:t>
      </w:r>
    </w:p>
    <w:p w:rsidR="00011F09" w:rsidRPr="008A2AC2" w:rsidRDefault="00561F80" w:rsidP="008A2AC2">
      <w:pPr>
        <w:spacing w:line="360" w:lineRule="auto"/>
        <w:jc w:val="both"/>
        <w:rPr>
          <w:rFonts w:ascii="Times New Roman" w:hAnsi="Times New Roman"/>
          <w:szCs w:val="24"/>
        </w:rPr>
      </w:pPr>
      <w:r w:rsidRPr="008A2AC2">
        <w:rPr>
          <w:rFonts w:ascii="Times New Roman" w:hAnsi="Times New Roman"/>
          <w:szCs w:val="24"/>
        </w:rPr>
        <w:t xml:space="preserve">Java is a general </w:t>
      </w:r>
      <w:r w:rsidR="00664931" w:rsidRPr="008A2AC2">
        <w:rPr>
          <w:rFonts w:ascii="Times New Roman" w:hAnsi="Times New Roman"/>
          <w:szCs w:val="24"/>
        </w:rPr>
        <w:t>purpose;</w:t>
      </w:r>
      <w:r w:rsidRPr="008A2AC2">
        <w:rPr>
          <w:rFonts w:ascii="Times New Roman" w:hAnsi="Times New Roman"/>
          <w:szCs w:val="24"/>
        </w:rPr>
        <w:t xml:space="preserve"> object oriented programming language developed by</w:t>
      </w:r>
      <w:r w:rsidR="00CB339C">
        <w:rPr>
          <w:rFonts w:ascii="Times New Roman" w:hAnsi="Times New Roman"/>
          <w:szCs w:val="24"/>
        </w:rPr>
        <w:t xml:space="preserve"> Sun Microsystems of USA in 1995</w:t>
      </w:r>
      <w:r w:rsidR="00DF6606">
        <w:rPr>
          <w:rFonts w:ascii="Times New Roman" w:hAnsi="Times New Roman"/>
          <w:szCs w:val="24"/>
        </w:rPr>
        <w:t xml:space="preserve"> </w:t>
      </w:r>
      <w:r w:rsidR="00DF6606" w:rsidRPr="00DF6606">
        <w:rPr>
          <w:rFonts w:ascii="Times New Roman" w:hAnsi="Times New Roman"/>
          <w:szCs w:val="24"/>
        </w:rPr>
        <w:t>later acquired by Oracle Corporation</w:t>
      </w:r>
      <w:r w:rsidRPr="008A2AC2">
        <w:rPr>
          <w:rFonts w:ascii="Times New Roman" w:hAnsi="Times New Roman"/>
          <w:szCs w:val="24"/>
        </w:rPr>
        <w:t>. Originally called Oak by James Gosling, one of the inventers of the language. Java was designed for the development of software for consumer electronic devices like TVs,</w:t>
      </w:r>
      <w:r w:rsidR="00664931" w:rsidRPr="008A2AC2">
        <w:rPr>
          <w:rFonts w:ascii="Times New Roman" w:hAnsi="Times New Roman"/>
          <w:szCs w:val="24"/>
        </w:rPr>
        <w:t xml:space="preserve"> VCRs, Toa</w:t>
      </w:r>
      <w:r w:rsidRPr="008A2AC2">
        <w:rPr>
          <w:rFonts w:ascii="Times New Roman" w:hAnsi="Times New Roman"/>
          <w:szCs w:val="24"/>
        </w:rPr>
        <w:t>sters</w:t>
      </w:r>
      <w:r w:rsidR="003D62A8" w:rsidRPr="008A2AC2">
        <w:rPr>
          <w:rFonts w:ascii="Times New Roman" w:hAnsi="Times New Roman"/>
          <w:szCs w:val="24"/>
        </w:rPr>
        <w:t>, set-top boxes</w:t>
      </w:r>
      <w:r w:rsidRPr="008A2AC2">
        <w:rPr>
          <w:rFonts w:ascii="Times New Roman" w:hAnsi="Times New Roman"/>
          <w:szCs w:val="24"/>
        </w:rPr>
        <w:t xml:space="preserve"> and such other electronic machines. This goal had a strong impact on the development team which included </w:t>
      </w:r>
      <w:r w:rsidR="002A4D4D" w:rsidRPr="008A2AC2">
        <w:rPr>
          <w:rFonts w:ascii="Times New Roman" w:hAnsi="Times New Roman"/>
          <w:szCs w:val="24"/>
        </w:rPr>
        <w:t>James Gosling, Mike Sheridan, and Patrick Naughton</w:t>
      </w:r>
      <w:r w:rsidRPr="008A2AC2">
        <w:rPr>
          <w:rFonts w:ascii="Times New Roman" w:hAnsi="Times New Roman"/>
          <w:szCs w:val="24"/>
        </w:rPr>
        <w:t xml:space="preserve"> discovered that the existing language like C and C++ had limitations in terms of both reliability and portability. However </w:t>
      </w:r>
      <w:r w:rsidR="00F342F6" w:rsidRPr="008A2AC2">
        <w:rPr>
          <w:rFonts w:ascii="Times New Roman" w:hAnsi="Times New Roman"/>
          <w:szCs w:val="24"/>
        </w:rPr>
        <w:t>they modeled their new language Java on C and C++ but removed a numbers of features of C and C++ that were considered as source of problems and thus made Java a really simple, reliable, portable and powerful language.</w:t>
      </w:r>
      <w:r w:rsidRPr="008A2AC2">
        <w:rPr>
          <w:rFonts w:ascii="Times New Roman" w:hAnsi="Times New Roman"/>
          <w:szCs w:val="24"/>
        </w:rPr>
        <w:t xml:space="preserve"> </w:t>
      </w:r>
    </w:p>
    <w:p w:rsidR="00011F09" w:rsidRPr="008A2AC2" w:rsidRDefault="00011F09" w:rsidP="008A2AC2">
      <w:pPr>
        <w:spacing w:line="360" w:lineRule="auto"/>
        <w:rPr>
          <w:rFonts w:ascii="Times New Roman" w:hAnsi="Times New Roman"/>
          <w:szCs w:val="24"/>
        </w:rPr>
      </w:pPr>
      <w:r w:rsidRPr="008A2AC2">
        <w:rPr>
          <w:rFonts w:ascii="Times New Roman" w:hAnsi="Times New Roman"/>
          <w:szCs w:val="24"/>
        </w:rPr>
        <w:t xml:space="preserve">Platform: Any hardware or software environment in which a program </w:t>
      </w:r>
      <w:r w:rsidR="00D77179" w:rsidRPr="008A2AC2">
        <w:rPr>
          <w:rFonts w:ascii="Times New Roman" w:hAnsi="Times New Roman"/>
          <w:szCs w:val="24"/>
        </w:rPr>
        <w:t>runs</w:t>
      </w:r>
      <w:r w:rsidRPr="008A2AC2">
        <w:rPr>
          <w:rFonts w:ascii="Times New Roman" w:hAnsi="Times New Roman"/>
          <w:szCs w:val="24"/>
        </w:rPr>
        <w:t xml:space="preserve"> is known as a platform. Since Java has its own runtime environment (JRE) and API, it is called platform.</w:t>
      </w:r>
    </w:p>
    <w:p w:rsidR="00011F09" w:rsidRPr="002C2E2B" w:rsidRDefault="00011F09" w:rsidP="00011F09">
      <w:pPr>
        <w:spacing w:line="240" w:lineRule="auto"/>
        <w:rPr>
          <w:rFonts w:ascii="Times New Roman" w:hAnsi="Times New Roman"/>
        </w:rPr>
      </w:pPr>
    </w:p>
    <w:p w:rsidR="00011F09" w:rsidRPr="008A2AC2" w:rsidRDefault="00011F09" w:rsidP="004F5A32">
      <w:pPr>
        <w:spacing w:line="240" w:lineRule="auto"/>
        <w:jc w:val="center"/>
        <w:rPr>
          <w:rFonts w:ascii="Times New Roman" w:hAnsi="Times New Roman"/>
          <w:b/>
          <w:sz w:val="28"/>
          <w:u w:val="single"/>
        </w:rPr>
      </w:pPr>
      <w:r w:rsidRPr="008A2AC2">
        <w:rPr>
          <w:rFonts w:ascii="Times New Roman" w:hAnsi="Times New Roman"/>
          <w:b/>
          <w:sz w:val="28"/>
          <w:u w:val="single"/>
        </w:rPr>
        <w:t>Where it is used?</w:t>
      </w:r>
    </w:p>
    <w:p w:rsidR="00011F09" w:rsidRPr="008A2AC2" w:rsidRDefault="00B642D2" w:rsidP="008A2AC2">
      <w:pPr>
        <w:pStyle w:val="ListParagraph"/>
        <w:spacing w:line="360" w:lineRule="auto"/>
        <w:ind w:left="0"/>
        <w:rPr>
          <w:rFonts w:ascii="Times New Roman" w:hAnsi="Times New Roman"/>
          <w:szCs w:val="24"/>
        </w:rPr>
      </w:pPr>
      <w:r>
        <w:rPr>
          <w:rFonts w:ascii="Times New Roman" w:hAnsi="Times New Roman"/>
          <w:szCs w:val="24"/>
        </w:rPr>
        <w:t>There are many devices where J</w:t>
      </w:r>
      <w:r w:rsidR="00011F09" w:rsidRPr="008A2AC2">
        <w:rPr>
          <w:rFonts w:ascii="Times New Roman" w:hAnsi="Times New Roman"/>
          <w:szCs w:val="24"/>
        </w:rPr>
        <w:t>ava is currently used. Some of them are as follows:</w:t>
      </w:r>
    </w:p>
    <w:p w:rsidR="00664931" w:rsidRPr="008A2AC2" w:rsidRDefault="00664931" w:rsidP="008A2AC2">
      <w:pPr>
        <w:pStyle w:val="ListParagraph"/>
        <w:spacing w:line="360" w:lineRule="auto"/>
        <w:ind w:left="0"/>
        <w:rPr>
          <w:rFonts w:ascii="Times New Roman" w:hAnsi="Times New Roman"/>
          <w:szCs w:val="24"/>
        </w:rPr>
      </w:pPr>
    </w:p>
    <w:p w:rsidR="00011F09" w:rsidRPr="008A2AC2" w:rsidRDefault="00011F09" w:rsidP="008A2AC2">
      <w:pPr>
        <w:pStyle w:val="ListParagraph"/>
        <w:numPr>
          <w:ilvl w:val="0"/>
          <w:numId w:val="1"/>
        </w:numPr>
        <w:spacing w:line="360" w:lineRule="auto"/>
        <w:ind w:left="270" w:hanging="270"/>
        <w:rPr>
          <w:rFonts w:ascii="Times New Roman" w:hAnsi="Times New Roman"/>
          <w:szCs w:val="24"/>
        </w:rPr>
      </w:pPr>
      <w:r w:rsidRPr="008A2AC2">
        <w:rPr>
          <w:rFonts w:ascii="Times New Roman" w:hAnsi="Times New Roman"/>
          <w:szCs w:val="24"/>
        </w:rPr>
        <w:t>Desktop Applications such as acrobat reader, media player, antivirus etc.</w:t>
      </w:r>
    </w:p>
    <w:p w:rsidR="00011F09" w:rsidRPr="008A2AC2" w:rsidRDefault="00011F09" w:rsidP="008A2AC2">
      <w:pPr>
        <w:pStyle w:val="ListParagraph"/>
        <w:numPr>
          <w:ilvl w:val="0"/>
          <w:numId w:val="1"/>
        </w:numPr>
        <w:spacing w:line="360" w:lineRule="auto"/>
        <w:ind w:left="270" w:hanging="270"/>
        <w:rPr>
          <w:rFonts w:ascii="Times New Roman" w:hAnsi="Times New Roman"/>
          <w:szCs w:val="24"/>
        </w:rPr>
      </w:pPr>
      <w:r w:rsidRPr="008A2AC2">
        <w:rPr>
          <w:rFonts w:ascii="Times New Roman" w:hAnsi="Times New Roman"/>
          <w:szCs w:val="24"/>
        </w:rPr>
        <w:t>Web Applications such as irctc.co.in, javatpoint.com etc.</w:t>
      </w:r>
    </w:p>
    <w:p w:rsidR="00011F09" w:rsidRPr="008A2AC2" w:rsidRDefault="00011F09" w:rsidP="008A2AC2">
      <w:pPr>
        <w:pStyle w:val="ListParagraph"/>
        <w:numPr>
          <w:ilvl w:val="0"/>
          <w:numId w:val="1"/>
        </w:numPr>
        <w:spacing w:line="360" w:lineRule="auto"/>
        <w:ind w:left="270" w:hanging="270"/>
        <w:rPr>
          <w:rFonts w:ascii="Times New Roman" w:hAnsi="Times New Roman"/>
          <w:szCs w:val="24"/>
        </w:rPr>
      </w:pPr>
      <w:r w:rsidRPr="008A2AC2">
        <w:rPr>
          <w:rFonts w:ascii="Times New Roman" w:hAnsi="Times New Roman"/>
          <w:szCs w:val="24"/>
        </w:rPr>
        <w:t>Enterprise Applications such as banking applications.</w:t>
      </w:r>
    </w:p>
    <w:p w:rsidR="00011F09" w:rsidRPr="008A2AC2" w:rsidRDefault="00011F09" w:rsidP="008A2AC2">
      <w:pPr>
        <w:pStyle w:val="ListParagraph"/>
        <w:numPr>
          <w:ilvl w:val="0"/>
          <w:numId w:val="1"/>
        </w:numPr>
        <w:spacing w:line="360" w:lineRule="auto"/>
        <w:ind w:left="270" w:hanging="270"/>
        <w:rPr>
          <w:rFonts w:ascii="Times New Roman" w:hAnsi="Times New Roman"/>
          <w:szCs w:val="24"/>
        </w:rPr>
      </w:pPr>
      <w:r w:rsidRPr="008A2AC2">
        <w:rPr>
          <w:rFonts w:ascii="Times New Roman" w:hAnsi="Times New Roman"/>
          <w:szCs w:val="24"/>
        </w:rPr>
        <w:t>Mobile</w:t>
      </w:r>
    </w:p>
    <w:p w:rsidR="00011F09" w:rsidRPr="008A2AC2" w:rsidRDefault="00011F09" w:rsidP="008A2AC2">
      <w:pPr>
        <w:pStyle w:val="ListParagraph"/>
        <w:numPr>
          <w:ilvl w:val="0"/>
          <w:numId w:val="1"/>
        </w:numPr>
        <w:spacing w:line="360" w:lineRule="auto"/>
        <w:ind w:left="270" w:hanging="270"/>
        <w:rPr>
          <w:rFonts w:ascii="Times New Roman" w:hAnsi="Times New Roman"/>
          <w:szCs w:val="24"/>
        </w:rPr>
      </w:pPr>
      <w:r w:rsidRPr="008A2AC2">
        <w:rPr>
          <w:rFonts w:ascii="Times New Roman" w:hAnsi="Times New Roman"/>
          <w:szCs w:val="24"/>
        </w:rPr>
        <w:t>Embedded System</w:t>
      </w:r>
    </w:p>
    <w:p w:rsidR="00011F09" w:rsidRPr="008A2AC2" w:rsidRDefault="00011F09" w:rsidP="008A2AC2">
      <w:pPr>
        <w:pStyle w:val="ListParagraph"/>
        <w:numPr>
          <w:ilvl w:val="0"/>
          <w:numId w:val="1"/>
        </w:numPr>
        <w:spacing w:line="360" w:lineRule="auto"/>
        <w:ind w:left="270" w:hanging="270"/>
        <w:rPr>
          <w:rFonts w:ascii="Times New Roman" w:hAnsi="Times New Roman"/>
          <w:szCs w:val="24"/>
        </w:rPr>
      </w:pPr>
      <w:r w:rsidRPr="008A2AC2">
        <w:rPr>
          <w:rFonts w:ascii="Times New Roman" w:hAnsi="Times New Roman"/>
          <w:szCs w:val="24"/>
        </w:rPr>
        <w:t>Smart Card</w:t>
      </w:r>
    </w:p>
    <w:p w:rsidR="00011F09" w:rsidRPr="008A2AC2" w:rsidRDefault="00011F09" w:rsidP="008A2AC2">
      <w:pPr>
        <w:pStyle w:val="ListParagraph"/>
        <w:numPr>
          <w:ilvl w:val="0"/>
          <w:numId w:val="1"/>
        </w:numPr>
        <w:spacing w:line="360" w:lineRule="auto"/>
        <w:ind w:left="270" w:hanging="270"/>
        <w:rPr>
          <w:rFonts w:ascii="Times New Roman" w:hAnsi="Times New Roman"/>
          <w:szCs w:val="24"/>
        </w:rPr>
      </w:pPr>
      <w:r w:rsidRPr="008A2AC2">
        <w:rPr>
          <w:rFonts w:ascii="Times New Roman" w:hAnsi="Times New Roman"/>
          <w:szCs w:val="24"/>
        </w:rPr>
        <w:t>Robotics</w:t>
      </w:r>
    </w:p>
    <w:p w:rsidR="00011F09" w:rsidRPr="008A2AC2" w:rsidRDefault="00011F09" w:rsidP="008A2AC2">
      <w:pPr>
        <w:pStyle w:val="ListParagraph"/>
        <w:numPr>
          <w:ilvl w:val="0"/>
          <w:numId w:val="1"/>
        </w:numPr>
        <w:spacing w:line="360" w:lineRule="auto"/>
        <w:ind w:left="270" w:hanging="270"/>
        <w:rPr>
          <w:rFonts w:ascii="Times New Roman" w:hAnsi="Times New Roman"/>
          <w:szCs w:val="24"/>
        </w:rPr>
      </w:pPr>
      <w:r w:rsidRPr="008A2AC2">
        <w:rPr>
          <w:rFonts w:ascii="Times New Roman" w:hAnsi="Times New Roman"/>
          <w:szCs w:val="24"/>
        </w:rPr>
        <w:t>Games etc.</w:t>
      </w:r>
    </w:p>
    <w:p w:rsidR="007F3C8D" w:rsidRDefault="007F3C8D"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Default="008A2AC2" w:rsidP="007F3C8D">
      <w:pPr>
        <w:pStyle w:val="ListParagraph"/>
        <w:spacing w:line="240" w:lineRule="auto"/>
        <w:ind w:left="270"/>
        <w:rPr>
          <w:rFonts w:ascii="Times New Roman" w:hAnsi="Times New Roman"/>
        </w:rPr>
      </w:pPr>
    </w:p>
    <w:p w:rsidR="008A2AC2" w:rsidRPr="002C2E2B" w:rsidRDefault="008A2AC2" w:rsidP="007F3C8D">
      <w:pPr>
        <w:pStyle w:val="ListParagraph"/>
        <w:spacing w:line="240" w:lineRule="auto"/>
        <w:ind w:left="270"/>
        <w:rPr>
          <w:rFonts w:ascii="Times New Roman" w:hAnsi="Times New Roman"/>
        </w:rPr>
      </w:pPr>
    </w:p>
    <w:p w:rsidR="007F3C8D" w:rsidRPr="008A2AC2" w:rsidRDefault="007F3C8D" w:rsidP="007F3C8D">
      <w:pPr>
        <w:pStyle w:val="ListParagraph"/>
        <w:spacing w:before="100" w:beforeAutospacing="1" w:after="100" w:afterAutospacing="1" w:line="312" w:lineRule="atLeast"/>
        <w:ind w:left="0"/>
        <w:outlineLvl w:val="1"/>
        <w:rPr>
          <w:rFonts w:ascii="Times New Roman" w:eastAsia="Times New Roman" w:hAnsi="Times New Roman"/>
          <w:b/>
          <w:sz w:val="24"/>
          <w:u w:val="single"/>
          <w:shd w:val="clear" w:color="auto" w:fill="FFFFFF"/>
        </w:rPr>
      </w:pPr>
      <w:r w:rsidRPr="008A2AC2">
        <w:rPr>
          <w:rFonts w:ascii="Times New Roman" w:eastAsia="Times New Roman" w:hAnsi="Times New Roman"/>
          <w:b/>
          <w:sz w:val="24"/>
          <w:u w:val="single"/>
          <w:shd w:val="clear" w:color="auto" w:fill="FFFFFF"/>
        </w:rPr>
        <w:t>Types of Java Applications</w:t>
      </w:r>
    </w:p>
    <w:p w:rsidR="003D62A8" w:rsidRPr="002C2E2B" w:rsidRDefault="003D62A8" w:rsidP="007F3C8D">
      <w:pPr>
        <w:pStyle w:val="ListParagraph"/>
        <w:spacing w:before="100" w:beforeAutospacing="1" w:after="100" w:afterAutospacing="1" w:line="312" w:lineRule="atLeast"/>
        <w:ind w:left="0"/>
        <w:outlineLvl w:val="1"/>
        <w:rPr>
          <w:rFonts w:ascii="Times New Roman" w:eastAsia="Times New Roman" w:hAnsi="Times New Roman"/>
          <w:b/>
          <w:u w:val="single"/>
          <w:shd w:val="clear" w:color="auto" w:fill="FFFFFF"/>
        </w:rPr>
      </w:pPr>
    </w:p>
    <w:p w:rsidR="007F3C8D" w:rsidRPr="008A2AC2" w:rsidRDefault="007F3C8D" w:rsidP="007F3C8D">
      <w:pPr>
        <w:pStyle w:val="ListParagraph"/>
        <w:spacing w:before="100" w:beforeAutospacing="1" w:after="100" w:afterAutospacing="1" w:line="312" w:lineRule="atLeast"/>
        <w:ind w:left="0"/>
        <w:rPr>
          <w:rFonts w:ascii="Times New Roman" w:hAnsi="Times New Roman"/>
          <w:sz w:val="24"/>
          <w:szCs w:val="24"/>
        </w:rPr>
      </w:pPr>
      <w:r w:rsidRPr="008A2AC2">
        <w:rPr>
          <w:rFonts w:ascii="Times New Roman" w:hAnsi="Times New Roman"/>
          <w:sz w:val="24"/>
          <w:szCs w:val="24"/>
        </w:rPr>
        <w:lastRenderedPageBreak/>
        <w:t>There are mainly 4 type</w:t>
      </w:r>
      <w:r w:rsidR="003D62A8" w:rsidRPr="008A2AC2">
        <w:rPr>
          <w:rFonts w:ascii="Times New Roman" w:hAnsi="Times New Roman"/>
          <w:sz w:val="24"/>
          <w:szCs w:val="24"/>
        </w:rPr>
        <w:t>s</w:t>
      </w:r>
      <w:r w:rsidRPr="008A2AC2">
        <w:rPr>
          <w:rFonts w:ascii="Times New Roman" w:hAnsi="Times New Roman"/>
          <w:sz w:val="24"/>
          <w:szCs w:val="24"/>
        </w:rPr>
        <w:t xml:space="preserve"> of applicat</w:t>
      </w:r>
      <w:r w:rsidR="00B642D2">
        <w:rPr>
          <w:rFonts w:ascii="Times New Roman" w:hAnsi="Times New Roman"/>
          <w:sz w:val="24"/>
          <w:szCs w:val="24"/>
        </w:rPr>
        <w:t>ions that can be created using J</w:t>
      </w:r>
      <w:r w:rsidRPr="008A2AC2">
        <w:rPr>
          <w:rFonts w:ascii="Times New Roman" w:hAnsi="Times New Roman"/>
          <w:sz w:val="24"/>
          <w:szCs w:val="24"/>
        </w:rPr>
        <w:t>ava programming:</w:t>
      </w:r>
    </w:p>
    <w:p w:rsidR="007F3C8D" w:rsidRPr="002C2E2B" w:rsidRDefault="007F3C8D" w:rsidP="007F3C8D">
      <w:pPr>
        <w:pStyle w:val="ListParagraph"/>
        <w:spacing w:before="100" w:beforeAutospacing="1" w:after="100" w:afterAutospacing="1" w:line="312" w:lineRule="atLeast"/>
        <w:ind w:left="0"/>
        <w:rPr>
          <w:rFonts w:ascii="Times New Roman" w:eastAsia="Times New Roman" w:hAnsi="Times New Roman"/>
          <w:sz w:val="18"/>
          <w:szCs w:val="18"/>
          <w:shd w:val="clear" w:color="auto" w:fill="FFFFFF"/>
        </w:rPr>
      </w:pPr>
    </w:p>
    <w:p w:rsidR="007F3C8D" w:rsidRDefault="007F3C8D" w:rsidP="008A2AC2">
      <w:pPr>
        <w:pStyle w:val="ListParagraph"/>
        <w:numPr>
          <w:ilvl w:val="0"/>
          <w:numId w:val="13"/>
        </w:numPr>
        <w:spacing w:before="100" w:beforeAutospacing="1" w:after="100" w:afterAutospacing="1" w:line="312" w:lineRule="atLeast"/>
        <w:outlineLvl w:val="3"/>
        <w:rPr>
          <w:rFonts w:ascii="Times New Roman" w:eastAsia="Times New Roman" w:hAnsi="Times New Roman"/>
          <w:b/>
          <w:bCs/>
          <w:sz w:val="24"/>
          <w:shd w:val="clear" w:color="auto" w:fill="FFFFFF"/>
        </w:rPr>
      </w:pPr>
      <w:r w:rsidRPr="008A2AC2">
        <w:rPr>
          <w:rFonts w:ascii="Times New Roman" w:eastAsia="Times New Roman" w:hAnsi="Times New Roman"/>
          <w:b/>
          <w:bCs/>
          <w:sz w:val="24"/>
          <w:shd w:val="clear" w:color="auto" w:fill="FFFFFF"/>
        </w:rPr>
        <w:t>Standalone Application</w:t>
      </w:r>
    </w:p>
    <w:p w:rsidR="00A950F9" w:rsidRPr="00A950F9" w:rsidRDefault="008A2AC2" w:rsidP="00665FFF">
      <w:pPr>
        <w:pStyle w:val="ListParagraph"/>
        <w:spacing w:before="100" w:beforeAutospacing="1" w:after="100" w:afterAutospacing="1" w:line="312" w:lineRule="atLeast"/>
        <w:ind w:left="851"/>
        <w:jc w:val="both"/>
        <w:outlineLvl w:val="3"/>
        <w:rPr>
          <w:rFonts w:ascii="Times New Roman" w:eastAsia="Times New Roman" w:hAnsi="Times New Roman"/>
          <w:b/>
          <w:bCs/>
          <w:sz w:val="24"/>
          <w:shd w:val="clear" w:color="auto" w:fill="FFFFFF"/>
        </w:rPr>
      </w:pPr>
      <w:r w:rsidRPr="008A2AC2">
        <w:rPr>
          <w:rFonts w:ascii="Times New Roman" w:eastAsia="Times New Roman" w:hAnsi="Times New Roman"/>
          <w:szCs w:val="18"/>
          <w:shd w:val="clear" w:color="auto" w:fill="FFFFFF"/>
        </w:rPr>
        <w:t xml:space="preserve">It is also known as </w:t>
      </w:r>
      <w:r w:rsidRPr="00A950F9">
        <w:rPr>
          <w:rFonts w:ascii="Times New Roman" w:eastAsia="Times New Roman" w:hAnsi="Times New Roman"/>
          <w:b/>
          <w:szCs w:val="18"/>
          <w:shd w:val="clear" w:color="auto" w:fill="FFFFFF"/>
        </w:rPr>
        <w:t>desktop application</w:t>
      </w:r>
      <w:r w:rsidRPr="008A2AC2">
        <w:rPr>
          <w:rFonts w:ascii="Times New Roman" w:eastAsia="Times New Roman" w:hAnsi="Times New Roman"/>
          <w:szCs w:val="18"/>
          <w:shd w:val="clear" w:color="auto" w:fill="FFFFFF"/>
        </w:rPr>
        <w:t xml:space="preserve"> or </w:t>
      </w:r>
      <w:r w:rsidRPr="00A950F9">
        <w:rPr>
          <w:rFonts w:ascii="Times New Roman" w:eastAsia="Times New Roman" w:hAnsi="Times New Roman"/>
          <w:b/>
          <w:szCs w:val="18"/>
          <w:shd w:val="clear" w:color="auto" w:fill="FFFFFF"/>
        </w:rPr>
        <w:t>window-based application</w:t>
      </w:r>
      <w:r w:rsidRPr="008A2AC2">
        <w:rPr>
          <w:rFonts w:ascii="Times New Roman" w:eastAsia="Times New Roman" w:hAnsi="Times New Roman"/>
          <w:szCs w:val="18"/>
          <w:shd w:val="clear" w:color="auto" w:fill="FFFFFF"/>
        </w:rPr>
        <w:t xml:space="preserve">. </w:t>
      </w:r>
      <w:r w:rsidR="00A950F9" w:rsidRPr="0022257C">
        <w:rPr>
          <w:rFonts w:ascii="Times New Roman" w:eastAsia="Times New Roman" w:hAnsi="Times New Roman"/>
          <w:b/>
          <w:szCs w:val="18"/>
          <w:shd w:val="clear" w:color="auto" w:fill="FFFFFF"/>
        </w:rPr>
        <w:t xml:space="preserve">Standalone Application </w:t>
      </w:r>
      <w:r w:rsidR="00A950F9">
        <w:rPr>
          <w:rFonts w:ascii="Times New Roman" w:eastAsia="Times New Roman" w:hAnsi="Times New Roman"/>
          <w:szCs w:val="18"/>
          <w:shd w:val="clear" w:color="auto" w:fill="FFFFFF"/>
        </w:rPr>
        <w:t>a</w:t>
      </w:r>
      <w:r w:rsidRPr="00A950F9">
        <w:rPr>
          <w:rFonts w:ascii="Times New Roman" w:eastAsia="Times New Roman" w:hAnsi="Times New Roman"/>
          <w:szCs w:val="18"/>
          <w:shd w:val="clear" w:color="auto" w:fill="FFFFFF"/>
        </w:rPr>
        <w:t xml:space="preserve">n application that we need to install on every machine such as </w:t>
      </w:r>
      <w:r w:rsidRPr="0022257C">
        <w:rPr>
          <w:rFonts w:ascii="Times New Roman" w:eastAsia="Times New Roman" w:hAnsi="Times New Roman"/>
          <w:b/>
          <w:szCs w:val="18"/>
          <w:shd w:val="clear" w:color="auto" w:fill="FFFFFF"/>
        </w:rPr>
        <w:t>media player</w:t>
      </w:r>
      <w:r w:rsidRPr="00A950F9">
        <w:rPr>
          <w:rFonts w:ascii="Times New Roman" w:eastAsia="Times New Roman" w:hAnsi="Times New Roman"/>
          <w:szCs w:val="18"/>
          <w:shd w:val="clear" w:color="auto" w:fill="FFFFFF"/>
        </w:rPr>
        <w:t xml:space="preserve">, </w:t>
      </w:r>
      <w:r w:rsidRPr="0022257C">
        <w:rPr>
          <w:rFonts w:ascii="Times New Roman" w:eastAsia="Times New Roman" w:hAnsi="Times New Roman"/>
          <w:b/>
          <w:szCs w:val="18"/>
          <w:shd w:val="clear" w:color="auto" w:fill="FFFFFF"/>
        </w:rPr>
        <w:t>antivirus</w:t>
      </w:r>
      <w:r w:rsidR="00A950F9" w:rsidRPr="00A950F9">
        <w:rPr>
          <w:rFonts w:ascii="Times New Roman" w:eastAsia="Times New Roman" w:hAnsi="Times New Roman"/>
          <w:szCs w:val="18"/>
          <w:shd w:val="clear" w:color="auto" w:fill="FFFFFF"/>
        </w:rPr>
        <w:t xml:space="preserve"> etc</w:t>
      </w:r>
      <w:r w:rsidR="00A950F9">
        <w:rPr>
          <w:rFonts w:ascii="Times New Roman" w:eastAsia="Times New Roman" w:hAnsi="Times New Roman"/>
          <w:szCs w:val="18"/>
          <w:shd w:val="clear" w:color="auto" w:fill="FFFFFF"/>
        </w:rPr>
        <w:t>.</w:t>
      </w:r>
    </w:p>
    <w:p w:rsidR="00A950F9" w:rsidRDefault="00A950F9" w:rsidP="00A950F9">
      <w:pPr>
        <w:pStyle w:val="ListParagraph"/>
        <w:jc w:val="both"/>
        <w:rPr>
          <w:rFonts w:ascii="Times New Roman" w:eastAsia="Times New Roman" w:hAnsi="Times New Roman"/>
          <w:szCs w:val="18"/>
          <w:shd w:val="clear" w:color="auto" w:fill="FFFFFF"/>
        </w:rPr>
      </w:pPr>
    </w:p>
    <w:p w:rsidR="008A2AC2" w:rsidRDefault="007D768D" w:rsidP="007D768D">
      <w:pPr>
        <w:pStyle w:val="ListParagraph"/>
        <w:spacing w:before="100" w:beforeAutospacing="1" w:after="100" w:afterAutospacing="1" w:line="312" w:lineRule="atLeast"/>
        <w:jc w:val="both"/>
        <w:outlineLvl w:val="3"/>
        <w:rPr>
          <w:rFonts w:ascii="Times New Roman" w:eastAsia="Times New Roman" w:hAnsi="Times New Roman"/>
          <w:szCs w:val="18"/>
          <w:shd w:val="clear" w:color="auto" w:fill="FFFFFF"/>
        </w:rPr>
      </w:pPr>
      <w:r w:rsidRPr="0022257C">
        <w:rPr>
          <w:rFonts w:ascii="Times New Roman" w:eastAsia="Times New Roman" w:hAnsi="Times New Roman"/>
          <w:b/>
          <w:szCs w:val="18"/>
          <w:shd w:val="clear" w:color="auto" w:fill="FFFFFF"/>
        </w:rPr>
        <w:t>AWT</w:t>
      </w:r>
      <w:r>
        <w:rPr>
          <w:rFonts w:ascii="Times New Roman" w:eastAsia="Times New Roman" w:hAnsi="Times New Roman"/>
          <w:b/>
          <w:szCs w:val="18"/>
          <w:shd w:val="clear" w:color="auto" w:fill="FFFFFF"/>
        </w:rPr>
        <w:t xml:space="preserve"> (</w:t>
      </w:r>
      <w:r w:rsidR="0022257C" w:rsidRPr="0022257C">
        <w:rPr>
          <w:rFonts w:ascii="Times New Roman" w:eastAsia="Times New Roman" w:hAnsi="Times New Roman"/>
          <w:b/>
          <w:szCs w:val="18"/>
          <w:shd w:val="clear" w:color="auto" w:fill="FFFFFF"/>
        </w:rPr>
        <w:t>Abstract Window Toolkit)</w:t>
      </w:r>
      <w:r w:rsidR="00A950F9" w:rsidRPr="0022257C">
        <w:rPr>
          <w:rFonts w:ascii="Times New Roman" w:eastAsia="Times New Roman" w:hAnsi="Times New Roman"/>
          <w:szCs w:val="18"/>
          <w:shd w:val="clear" w:color="auto" w:fill="FFFFFF"/>
        </w:rPr>
        <w:t xml:space="preserve"> and </w:t>
      </w:r>
      <w:r w:rsidR="00A950F9" w:rsidRPr="0022257C">
        <w:rPr>
          <w:rFonts w:ascii="Times New Roman" w:eastAsia="Times New Roman" w:hAnsi="Times New Roman"/>
          <w:b/>
          <w:szCs w:val="18"/>
          <w:shd w:val="clear" w:color="auto" w:fill="FFFFFF"/>
        </w:rPr>
        <w:t>Swing</w:t>
      </w:r>
      <w:r w:rsidR="00A950F9" w:rsidRPr="0022257C">
        <w:rPr>
          <w:rFonts w:ascii="Times New Roman" w:eastAsia="Times New Roman" w:hAnsi="Times New Roman"/>
          <w:szCs w:val="18"/>
          <w:shd w:val="clear" w:color="auto" w:fill="FFFFFF"/>
        </w:rPr>
        <w:t xml:space="preserve"> </w:t>
      </w:r>
      <w:r w:rsidR="00F6288B">
        <w:rPr>
          <w:rFonts w:ascii="Times New Roman" w:eastAsia="Times New Roman" w:hAnsi="Times New Roman"/>
          <w:szCs w:val="18"/>
          <w:shd w:val="clear" w:color="auto" w:fill="FFFFFF"/>
        </w:rPr>
        <w:t xml:space="preserve">technology </w:t>
      </w:r>
      <w:r w:rsidR="00A950F9" w:rsidRPr="0022257C">
        <w:rPr>
          <w:rFonts w:ascii="Times New Roman" w:eastAsia="Times New Roman" w:hAnsi="Times New Roman"/>
          <w:szCs w:val="18"/>
          <w:shd w:val="clear" w:color="auto" w:fill="FFFFFF"/>
        </w:rPr>
        <w:t>are used in J</w:t>
      </w:r>
      <w:r w:rsidR="008A2AC2" w:rsidRPr="0022257C">
        <w:rPr>
          <w:rFonts w:ascii="Times New Roman" w:eastAsia="Times New Roman" w:hAnsi="Times New Roman"/>
          <w:szCs w:val="18"/>
          <w:shd w:val="clear" w:color="auto" w:fill="FFFFFF"/>
        </w:rPr>
        <w:t>ava for creating standalone applications.</w:t>
      </w:r>
    </w:p>
    <w:p w:rsidR="00B22503" w:rsidRPr="0022257C" w:rsidRDefault="00B22503" w:rsidP="007D768D">
      <w:pPr>
        <w:pStyle w:val="ListParagraph"/>
        <w:spacing w:before="100" w:beforeAutospacing="1" w:after="100" w:afterAutospacing="1" w:line="312" w:lineRule="atLeast"/>
        <w:jc w:val="both"/>
        <w:outlineLvl w:val="3"/>
        <w:rPr>
          <w:rFonts w:ascii="Times New Roman" w:eastAsia="Times New Roman" w:hAnsi="Times New Roman"/>
          <w:b/>
          <w:bCs/>
          <w:sz w:val="24"/>
          <w:shd w:val="clear" w:color="auto" w:fill="FFFFFF"/>
        </w:rPr>
      </w:pPr>
    </w:p>
    <w:p w:rsidR="008A2AC2" w:rsidRPr="008A2AC2" w:rsidRDefault="008A2AC2" w:rsidP="007D768D">
      <w:pPr>
        <w:pStyle w:val="ListParagraph"/>
        <w:spacing w:before="100" w:beforeAutospacing="1" w:after="100" w:afterAutospacing="1" w:line="360" w:lineRule="auto"/>
        <w:jc w:val="both"/>
        <w:rPr>
          <w:rFonts w:ascii="Times New Roman" w:eastAsia="Times New Roman" w:hAnsi="Times New Roman"/>
          <w:szCs w:val="18"/>
          <w:shd w:val="clear" w:color="auto" w:fill="FFFFFF"/>
        </w:rPr>
      </w:pPr>
      <w:r w:rsidRPr="00B22503">
        <w:rPr>
          <w:rFonts w:ascii="Times New Roman" w:eastAsia="Times New Roman" w:hAnsi="Times New Roman"/>
          <w:b/>
          <w:szCs w:val="18"/>
          <w:shd w:val="clear" w:color="auto" w:fill="FFFFFF"/>
        </w:rPr>
        <w:t>Example</w:t>
      </w:r>
      <w:r w:rsidRPr="008A2AC2">
        <w:rPr>
          <w:rFonts w:ascii="Times New Roman" w:eastAsia="Times New Roman" w:hAnsi="Times New Roman"/>
          <w:szCs w:val="18"/>
          <w:shd w:val="clear" w:color="auto" w:fill="FFFFFF"/>
        </w:rPr>
        <w:t xml:space="preserve">: Library Management </w:t>
      </w:r>
      <w:r w:rsidR="008A6062" w:rsidRPr="008A2AC2">
        <w:rPr>
          <w:rFonts w:ascii="Times New Roman" w:eastAsia="Times New Roman" w:hAnsi="Times New Roman"/>
          <w:szCs w:val="18"/>
          <w:shd w:val="clear" w:color="auto" w:fill="FFFFFF"/>
        </w:rPr>
        <w:t>System</w:t>
      </w:r>
      <w:r w:rsidR="008A6062">
        <w:rPr>
          <w:rFonts w:ascii="Times New Roman" w:eastAsia="Times New Roman" w:hAnsi="Times New Roman"/>
          <w:szCs w:val="18"/>
          <w:shd w:val="clear" w:color="auto" w:fill="FFFFFF"/>
        </w:rPr>
        <w:t xml:space="preserve"> (LMS)</w:t>
      </w:r>
      <w:r w:rsidRPr="008A2AC2">
        <w:rPr>
          <w:rFonts w:ascii="Times New Roman" w:eastAsia="Times New Roman" w:hAnsi="Times New Roman"/>
          <w:szCs w:val="18"/>
          <w:shd w:val="clear" w:color="auto" w:fill="FFFFFF"/>
        </w:rPr>
        <w:t>, Payroll System, Media player, antivirus, Paint etc.</w:t>
      </w:r>
    </w:p>
    <w:p w:rsidR="008A2AC2" w:rsidRDefault="008A2AC2" w:rsidP="008A2AC2">
      <w:pPr>
        <w:pStyle w:val="ListParagraph"/>
        <w:spacing w:before="100" w:beforeAutospacing="1" w:after="100" w:afterAutospacing="1" w:line="312" w:lineRule="atLeast"/>
        <w:outlineLvl w:val="3"/>
        <w:rPr>
          <w:rFonts w:ascii="Times New Roman" w:eastAsia="Times New Roman" w:hAnsi="Times New Roman"/>
          <w:b/>
          <w:bCs/>
          <w:sz w:val="24"/>
          <w:shd w:val="clear" w:color="auto" w:fill="FFFFFF"/>
        </w:rPr>
      </w:pPr>
    </w:p>
    <w:p w:rsidR="008A2AC2" w:rsidRPr="008A2AC2" w:rsidRDefault="008A2AC2" w:rsidP="008A2AC2">
      <w:pPr>
        <w:pStyle w:val="ListParagraph"/>
        <w:numPr>
          <w:ilvl w:val="0"/>
          <w:numId w:val="13"/>
        </w:numPr>
        <w:spacing w:before="100" w:beforeAutospacing="1" w:after="100" w:afterAutospacing="1" w:line="312" w:lineRule="atLeast"/>
        <w:outlineLvl w:val="3"/>
        <w:rPr>
          <w:rFonts w:ascii="Times New Roman" w:eastAsia="Times New Roman" w:hAnsi="Times New Roman"/>
          <w:b/>
          <w:bCs/>
          <w:sz w:val="24"/>
          <w:shd w:val="clear" w:color="auto" w:fill="FFFFFF"/>
        </w:rPr>
      </w:pPr>
      <w:r w:rsidRPr="008A2AC2">
        <w:rPr>
          <w:rFonts w:ascii="Times New Roman" w:eastAsia="Times New Roman" w:hAnsi="Times New Roman"/>
          <w:b/>
          <w:bCs/>
          <w:sz w:val="24"/>
          <w:shd w:val="clear" w:color="auto" w:fill="FFFFFF"/>
        </w:rPr>
        <w:t>Web Application</w:t>
      </w:r>
    </w:p>
    <w:p w:rsidR="008A2AC2" w:rsidRPr="008A2AC2" w:rsidRDefault="008A2AC2" w:rsidP="008A2AC2">
      <w:pPr>
        <w:pStyle w:val="ListParagraph"/>
        <w:spacing w:before="100" w:beforeAutospacing="1" w:after="100" w:afterAutospacing="1" w:line="312" w:lineRule="atLeast"/>
        <w:outlineLvl w:val="3"/>
        <w:rPr>
          <w:rFonts w:ascii="Times New Roman" w:eastAsia="Times New Roman" w:hAnsi="Times New Roman"/>
          <w:b/>
          <w:bCs/>
          <w:sz w:val="24"/>
          <w:shd w:val="clear" w:color="auto" w:fill="FFFFFF"/>
        </w:rPr>
      </w:pPr>
    </w:p>
    <w:p w:rsidR="00B22503" w:rsidRDefault="0080154B" w:rsidP="0030289F">
      <w:pPr>
        <w:pStyle w:val="ListParagraph"/>
        <w:spacing w:before="100" w:beforeAutospacing="1" w:after="100" w:afterAutospacing="1" w:line="360" w:lineRule="auto"/>
        <w:jc w:val="both"/>
        <w:rPr>
          <w:rFonts w:ascii="Times New Roman" w:eastAsia="Times New Roman" w:hAnsi="Times New Roman"/>
          <w:szCs w:val="18"/>
          <w:shd w:val="clear" w:color="auto" w:fill="FFFFFF"/>
        </w:rPr>
      </w:pPr>
      <w:r w:rsidRPr="0080154B">
        <w:rPr>
          <w:rFonts w:ascii="Times New Roman" w:eastAsia="Times New Roman" w:hAnsi="Times New Roman"/>
          <w:szCs w:val="18"/>
          <w:shd w:val="clear" w:color="auto" w:fill="FFFFFF"/>
        </w:rPr>
        <w:t>Web Applications are the client-server software application which is run by the client. </w:t>
      </w:r>
    </w:p>
    <w:p w:rsidR="008A2AC2" w:rsidRDefault="008A2AC2" w:rsidP="0030289F">
      <w:pPr>
        <w:pStyle w:val="ListParagraph"/>
        <w:spacing w:before="100" w:beforeAutospacing="1" w:after="100" w:afterAutospacing="1" w:line="360" w:lineRule="auto"/>
        <w:jc w:val="both"/>
        <w:rPr>
          <w:rFonts w:ascii="Times New Roman" w:eastAsia="Times New Roman" w:hAnsi="Times New Roman"/>
          <w:szCs w:val="18"/>
          <w:shd w:val="clear" w:color="auto" w:fill="FFFFFF"/>
        </w:rPr>
      </w:pPr>
      <w:r w:rsidRPr="008A2AC2">
        <w:rPr>
          <w:rFonts w:ascii="Times New Roman" w:eastAsia="Times New Roman" w:hAnsi="Times New Roman"/>
          <w:szCs w:val="18"/>
          <w:shd w:val="clear" w:color="auto" w:fill="FFFFFF"/>
        </w:rPr>
        <w:t>Currently, servlet, jsp, struts,</w:t>
      </w:r>
      <w:r w:rsidR="0080154B">
        <w:rPr>
          <w:rFonts w:ascii="Times New Roman" w:eastAsia="Times New Roman" w:hAnsi="Times New Roman"/>
          <w:szCs w:val="18"/>
          <w:shd w:val="clear" w:color="auto" w:fill="FFFFFF"/>
        </w:rPr>
        <w:t xml:space="preserve"> </w:t>
      </w:r>
      <w:r w:rsidRPr="008A2AC2">
        <w:rPr>
          <w:rFonts w:ascii="Times New Roman" w:eastAsia="Times New Roman" w:hAnsi="Times New Roman"/>
          <w:szCs w:val="18"/>
          <w:shd w:val="clear" w:color="auto" w:fill="FFFFFF"/>
        </w:rPr>
        <w:t>jsf etc. technologies are used for creating web applications i</w:t>
      </w:r>
      <w:r w:rsidR="00B22503">
        <w:rPr>
          <w:rFonts w:ascii="Times New Roman" w:eastAsia="Times New Roman" w:hAnsi="Times New Roman"/>
          <w:szCs w:val="18"/>
          <w:shd w:val="clear" w:color="auto" w:fill="FFFFFF"/>
        </w:rPr>
        <w:t>n J</w:t>
      </w:r>
      <w:r w:rsidRPr="008A2AC2">
        <w:rPr>
          <w:rFonts w:ascii="Times New Roman" w:eastAsia="Times New Roman" w:hAnsi="Times New Roman"/>
          <w:szCs w:val="18"/>
          <w:shd w:val="clear" w:color="auto" w:fill="FFFFFF"/>
        </w:rPr>
        <w:t>ava.</w:t>
      </w:r>
    </w:p>
    <w:p w:rsidR="002D253C" w:rsidRDefault="002D253C" w:rsidP="0030289F">
      <w:pPr>
        <w:pStyle w:val="ListParagraph"/>
        <w:spacing w:before="100" w:beforeAutospacing="1" w:after="100" w:afterAutospacing="1" w:line="360" w:lineRule="auto"/>
        <w:jc w:val="both"/>
        <w:rPr>
          <w:rFonts w:ascii="Times New Roman" w:eastAsia="Times New Roman" w:hAnsi="Times New Roman"/>
          <w:szCs w:val="18"/>
          <w:shd w:val="clear" w:color="auto" w:fill="FFFFFF"/>
        </w:rPr>
      </w:pPr>
      <w:r w:rsidRPr="00B22503">
        <w:rPr>
          <w:rFonts w:ascii="Times New Roman" w:eastAsia="Times New Roman" w:hAnsi="Times New Roman"/>
          <w:b/>
          <w:szCs w:val="18"/>
          <w:shd w:val="clear" w:color="auto" w:fill="FFFFFF"/>
        </w:rPr>
        <w:t>Example</w:t>
      </w:r>
      <w:r w:rsidRPr="002D253C">
        <w:rPr>
          <w:rFonts w:ascii="Times New Roman" w:eastAsia="Times New Roman" w:hAnsi="Times New Roman"/>
          <w:szCs w:val="18"/>
          <w:shd w:val="clear" w:color="auto" w:fill="FFFFFF"/>
        </w:rPr>
        <w:t>:</w:t>
      </w:r>
      <w:r w:rsidR="00617D10">
        <w:rPr>
          <w:rFonts w:ascii="Times New Roman" w:eastAsia="Times New Roman" w:hAnsi="Times New Roman"/>
          <w:szCs w:val="18"/>
          <w:shd w:val="clear" w:color="auto" w:fill="FFFFFF"/>
        </w:rPr>
        <w:t xml:space="preserve"> </w:t>
      </w:r>
      <w:r w:rsidRPr="002D253C">
        <w:rPr>
          <w:rFonts w:ascii="Times New Roman" w:eastAsia="Times New Roman" w:hAnsi="Times New Roman"/>
          <w:szCs w:val="18"/>
          <w:shd w:val="clear" w:color="auto" w:fill="FFFFFF"/>
        </w:rPr>
        <w:t>e-commerce website</w:t>
      </w:r>
      <w:r>
        <w:rPr>
          <w:rFonts w:ascii="Times New Roman" w:eastAsia="Times New Roman" w:hAnsi="Times New Roman"/>
          <w:szCs w:val="18"/>
          <w:shd w:val="clear" w:color="auto" w:fill="FFFFFF"/>
        </w:rPr>
        <w:t>, Hotel Management System</w:t>
      </w:r>
      <w:r w:rsidR="00D40DBD">
        <w:rPr>
          <w:rFonts w:ascii="Times New Roman" w:eastAsia="Times New Roman" w:hAnsi="Times New Roman"/>
          <w:szCs w:val="18"/>
          <w:shd w:val="clear" w:color="auto" w:fill="FFFFFF"/>
        </w:rPr>
        <w:t xml:space="preserve"> website, College website</w:t>
      </w:r>
      <w:r w:rsidRPr="002D253C">
        <w:rPr>
          <w:rFonts w:ascii="Times New Roman" w:eastAsia="Times New Roman" w:hAnsi="Times New Roman"/>
          <w:szCs w:val="18"/>
          <w:shd w:val="clear" w:color="auto" w:fill="FFFFFF"/>
        </w:rPr>
        <w:t xml:space="preserve"> etc.</w:t>
      </w:r>
    </w:p>
    <w:p w:rsidR="002D253C" w:rsidRPr="008A2AC2" w:rsidRDefault="002D253C" w:rsidP="008A2AC2">
      <w:pPr>
        <w:pStyle w:val="ListParagraph"/>
        <w:spacing w:before="100" w:beforeAutospacing="1" w:after="100" w:afterAutospacing="1" w:line="312" w:lineRule="atLeast"/>
        <w:jc w:val="both"/>
        <w:rPr>
          <w:rFonts w:ascii="Times New Roman" w:eastAsia="Times New Roman" w:hAnsi="Times New Roman"/>
          <w:szCs w:val="18"/>
          <w:shd w:val="clear" w:color="auto" w:fill="FFFFFF"/>
        </w:rPr>
      </w:pPr>
    </w:p>
    <w:p w:rsidR="008A2AC2" w:rsidRPr="008A2AC2" w:rsidRDefault="008A2AC2" w:rsidP="008A2AC2">
      <w:pPr>
        <w:pStyle w:val="ListParagraph"/>
        <w:spacing w:before="100" w:beforeAutospacing="1" w:after="100" w:afterAutospacing="1" w:line="312" w:lineRule="atLeast"/>
        <w:outlineLvl w:val="3"/>
        <w:rPr>
          <w:rFonts w:ascii="Times New Roman" w:eastAsia="Times New Roman" w:hAnsi="Times New Roman"/>
          <w:b/>
          <w:bCs/>
          <w:sz w:val="24"/>
          <w:shd w:val="clear" w:color="auto" w:fill="FFFFFF"/>
        </w:rPr>
      </w:pPr>
    </w:p>
    <w:p w:rsidR="008A2AC2" w:rsidRPr="008A2AC2" w:rsidRDefault="008A2AC2" w:rsidP="008A2AC2">
      <w:pPr>
        <w:pStyle w:val="ListParagraph"/>
        <w:numPr>
          <w:ilvl w:val="0"/>
          <w:numId w:val="13"/>
        </w:numPr>
        <w:spacing w:before="100" w:beforeAutospacing="1" w:after="100" w:afterAutospacing="1" w:line="312" w:lineRule="atLeast"/>
        <w:outlineLvl w:val="3"/>
        <w:rPr>
          <w:rFonts w:ascii="Times New Roman" w:eastAsia="Times New Roman" w:hAnsi="Times New Roman"/>
          <w:b/>
          <w:bCs/>
          <w:sz w:val="24"/>
          <w:shd w:val="clear" w:color="auto" w:fill="FFFFFF"/>
        </w:rPr>
      </w:pPr>
      <w:r w:rsidRPr="008A2AC2">
        <w:rPr>
          <w:rFonts w:ascii="Times New Roman" w:eastAsia="Times New Roman" w:hAnsi="Times New Roman"/>
          <w:b/>
          <w:bCs/>
          <w:sz w:val="24"/>
          <w:shd w:val="clear" w:color="auto" w:fill="FFFFFF"/>
        </w:rPr>
        <w:t>Enterprise Application</w:t>
      </w:r>
    </w:p>
    <w:p w:rsidR="008A2AC2" w:rsidRPr="008A2AC2" w:rsidRDefault="008A2AC2" w:rsidP="008A2AC2">
      <w:pPr>
        <w:pStyle w:val="ListParagraph"/>
        <w:spacing w:before="100" w:beforeAutospacing="1" w:after="100" w:afterAutospacing="1" w:line="312" w:lineRule="atLeast"/>
        <w:outlineLvl w:val="3"/>
        <w:rPr>
          <w:rFonts w:ascii="Times New Roman" w:eastAsia="Times New Roman" w:hAnsi="Times New Roman"/>
          <w:b/>
          <w:bCs/>
          <w:sz w:val="24"/>
          <w:shd w:val="clear" w:color="auto" w:fill="FFFFFF"/>
        </w:rPr>
      </w:pPr>
    </w:p>
    <w:p w:rsidR="00D40DBD" w:rsidRDefault="008A2AC2" w:rsidP="008A2AC2">
      <w:pPr>
        <w:pStyle w:val="ListParagraph"/>
        <w:spacing w:before="100" w:beforeAutospacing="1" w:after="100" w:afterAutospacing="1" w:line="360" w:lineRule="auto"/>
        <w:jc w:val="both"/>
        <w:rPr>
          <w:rFonts w:ascii="Times New Roman" w:eastAsia="Times New Roman" w:hAnsi="Times New Roman"/>
          <w:szCs w:val="18"/>
          <w:shd w:val="clear" w:color="auto" w:fill="FFFFFF"/>
        </w:rPr>
      </w:pPr>
      <w:r w:rsidRPr="008A2AC2">
        <w:rPr>
          <w:rFonts w:ascii="Times New Roman" w:eastAsia="Times New Roman" w:hAnsi="Times New Roman"/>
          <w:szCs w:val="18"/>
          <w:shd w:val="clear" w:color="auto" w:fill="FFFFFF"/>
        </w:rPr>
        <w:t xml:space="preserve">An application that is distributed in nature, such as banking applications </w:t>
      </w:r>
      <w:r w:rsidR="009661D3" w:rsidRPr="009661D3">
        <w:rPr>
          <w:rFonts w:ascii="Times New Roman" w:eastAsia="Times New Roman" w:hAnsi="Times New Roman"/>
          <w:szCs w:val="18"/>
          <w:shd w:val="clear" w:color="auto" w:fill="FFFFFF"/>
        </w:rPr>
        <w:t>Enterprise resource planning</w:t>
      </w:r>
      <w:r w:rsidR="009661D3">
        <w:rPr>
          <w:rFonts w:ascii="Times New Roman" w:eastAsia="Times New Roman" w:hAnsi="Times New Roman"/>
          <w:szCs w:val="18"/>
          <w:shd w:val="clear" w:color="auto" w:fill="FFFFFF"/>
        </w:rPr>
        <w:t xml:space="preserve"> (ERP</w:t>
      </w:r>
      <w:r w:rsidR="00D40DBD">
        <w:rPr>
          <w:rFonts w:ascii="Times New Roman" w:eastAsia="Times New Roman" w:hAnsi="Times New Roman"/>
          <w:szCs w:val="18"/>
          <w:shd w:val="clear" w:color="auto" w:fill="FFFFFF"/>
        </w:rPr>
        <w:t>)</w:t>
      </w:r>
      <w:r w:rsidR="00D40DBD" w:rsidRPr="009661D3">
        <w:rPr>
          <w:rFonts w:ascii="Times New Roman" w:eastAsia="Times New Roman" w:hAnsi="Times New Roman"/>
          <w:szCs w:val="18"/>
          <w:shd w:val="clear" w:color="auto" w:fill="FFFFFF"/>
        </w:rPr>
        <w:t>, customer</w:t>
      </w:r>
      <w:r w:rsidR="009661D3" w:rsidRPr="009661D3">
        <w:rPr>
          <w:rFonts w:ascii="Times New Roman" w:eastAsia="Times New Roman" w:hAnsi="Times New Roman"/>
          <w:szCs w:val="18"/>
          <w:shd w:val="clear" w:color="auto" w:fill="FFFFFF"/>
        </w:rPr>
        <w:t xml:space="preserve"> relationship management systems</w:t>
      </w:r>
      <w:r w:rsidR="009661D3">
        <w:rPr>
          <w:rFonts w:ascii="Times New Roman" w:eastAsia="Times New Roman" w:hAnsi="Times New Roman"/>
          <w:szCs w:val="18"/>
          <w:shd w:val="clear" w:color="auto" w:fill="FFFFFF"/>
        </w:rPr>
        <w:t xml:space="preserve"> (CRM)</w:t>
      </w:r>
      <w:r w:rsidR="009661D3" w:rsidRPr="009661D3">
        <w:rPr>
          <w:rFonts w:ascii="Times New Roman" w:eastAsia="Times New Roman" w:hAnsi="Times New Roman"/>
          <w:szCs w:val="18"/>
          <w:shd w:val="clear" w:color="auto" w:fill="FFFFFF"/>
        </w:rPr>
        <w:t>, supplier relationship management systems</w:t>
      </w:r>
      <w:r w:rsidR="009661D3">
        <w:rPr>
          <w:rFonts w:ascii="Times New Roman" w:eastAsia="Times New Roman" w:hAnsi="Times New Roman"/>
          <w:szCs w:val="18"/>
          <w:shd w:val="clear" w:color="auto" w:fill="FFFFFF"/>
        </w:rPr>
        <w:t xml:space="preserve"> (SRM)</w:t>
      </w:r>
      <w:r w:rsidR="009661D3" w:rsidRPr="009661D3">
        <w:rPr>
          <w:rFonts w:ascii="Times New Roman" w:eastAsia="Times New Roman" w:hAnsi="Times New Roman"/>
          <w:szCs w:val="18"/>
          <w:shd w:val="clear" w:color="auto" w:fill="FFFFFF"/>
        </w:rPr>
        <w:t xml:space="preserve"> </w:t>
      </w:r>
      <w:r w:rsidRPr="008A2AC2">
        <w:rPr>
          <w:rFonts w:ascii="Times New Roman" w:eastAsia="Times New Roman" w:hAnsi="Times New Roman"/>
          <w:szCs w:val="18"/>
          <w:shd w:val="clear" w:color="auto" w:fill="FFFFFF"/>
        </w:rPr>
        <w:t xml:space="preserve">etc. It has the advantage of high level security, load balancing and clustering. </w:t>
      </w:r>
    </w:p>
    <w:p w:rsidR="008A2AC2" w:rsidRDefault="00D40DBD" w:rsidP="008A2AC2">
      <w:pPr>
        <w:pStyle w:val="ListParagraph"/>
        <w:spacing w:before="100" w:beforeAutospacing="1" w:after="100" w:afterAutospacing="1" w:line="360" w:lineRule="auto"/>
        <w:jc w:val="both"/>
        <w:rPr>
          <w:rFonts w:ascii="Times New Roman" w:eastAsia="Times New Roman" w:hAnsi="Times New Roman"/>
          <w:szCs w:val="18"/>
          <w:shd w:val="clear" w:color="auto" w:fill="FFFFFF"/>
        </w:rPr>
      </w:pPr>
      <w:r>
        <w:rPr>
          <w:rFonts w:ascii="Times New Roman" w:eastAsia="Times New Roman" w:hAnsi="Times New Roman"/>
          <w:szCs w:val="18"/>
          <w:shd w:val="clear" w:color="auto" w:fill="FFFFFF"/>
        </w:rPr>
        <w:t>In J</w:t>
      </w:r>
      <w:r w:rsidR="008A2AC2" w:rsidRPr="008A2AC2">
        <w:rPr>
          <w:rFonts w:ascii="Times New Roman" w:eastAsia="Times New Roman" w:hAnsi="Times New Roman"/>
          <w:szCs w:val="18"/>
          <w:shd w:val="clear" w:color="auto" w:fill="FFFFFF"/>
        </w:rPr>
        <w:t xml:space="preserve">ava, </w:t>
      </w:r>
      <w:r w:rsidR="00A84040">
        <w:rPr>
          <w:rFonts w:ascii="Times New Roman" w:hAnsi="Times New Roman"/>
        </w:rPr>
        <w:t>Enterprise Java Bean (</w:t>
      </w:r>
      <w:r w:rsidR="008A2AC2" w:rsidRPr="008A2AC2">
        <w:rPr>
          <w:rFonts w:ascii="Times New Roman" w:eastAsia="Times New Roman" w:hAnsi="Times New Roman"/>
          <w:szCs w:val="18"/>
          <w:shd w:val="clear" w:color="auto" w:fill="FFFFFF"/>
        </w:rPr>
        <w:t>EJB</w:t>
      </w:r>
      <w:r w:rsidR="00A84040">
        <w:rPr>
          <w:rFonts w:ascii="Times New Roman" w:eastAsia="Times New Roman" w:hAnsi="Times New Roman"/>
          <w:szCs w:val="18"/>
          <w:shd w:val="clear" w:color="auto" w:fill="FFFFFF"/>
        </w:rPr>
        <w:t>)</w:t>
      </w:r>
      <w:r w:rsidR="008A2AC2" w:rsidRPr="008A2AC2">
        <w:rPr>
          <w:rFonts w:ascii="Times New Roman" w:eastAsia="Times New Roman" w:hAnsi="Times New Roman"/>
          <w:szCs w:val="18"/>
          <w:shd w:val="clear" w:color="auto" w:fill="FFFFFF"/>
        </w:rPr>
        <w:t xml:space="preserve"> is used for creating enterprise applications.</w:t>
      </w:r>
    </w:p>
    <w:p w:rsidR="009661D3" w:rsidRDefault="009661D3" w:rsidP="008A2AC2">
      <w:pPr>
        <w:pStyle w:val="ListParagraph"/>
        <w:spacing w:before="100" w:beforeAutospacing="1" w:after="100" w:afterAutospacing="1" w:line="360" w:lineRule="auto"/>
        <w:jc w:val="both"/>
        <w:rPr>
          <w:rFonts w:ascii="Times New Roman" w:eastAsia="Times New Roman" w:hAnsi="Times New Roman"/>
          <w:szCs w:val="18"/>
          <w:shd w:val="clear" w:color="auto" w:fill="FFFFFF"/>
        </w:rPr>
      </w:pPr>
      <w:r>
        <w:rPr>
          <w:rFonts w:ascii="Times New Roman" w:eastAsia="Times New Roman" w:hAnsi="Times New Roman"/>
          <w:szCs w:val="18"/>
          <w:shd w:val="clear" w:color="auto" w:fill="FFFFFF"/>
        </w:rPr>
        <w:t>Example: Tally , SAP , HubSpot.</w:t>
      </w:r>
    </w:p>
    <w:p w:rsidR="008A2AC2" w:rsidRPr="008A2AC2" w:rsidRDefault="008A2AC2" w:rsidP="008A2AC2">
      <w:pPr>
        <w:pStyle w:val="ListParagraph"/>
        <w:spacing w:before="100" w:beforeAutospacing="1" w:after="100" w:afterAutospacing="1" w:line="312" w:lineRule="atLeast"/>
        <w:jc w:val="both"/>
        <w:rPr>
          <w:rFonts w:ascii="Times New Roman" w:eastAsia="Times New Roman" w:hAnsi="Times New Roman"/>
          <w:szCs w:val="18"/>
          <w:shd w:val="clear" w:color="auto" w:fill="FFFFFF"/>
        </w:rPr>
      </w:pPr>
    </w:p>
    <w:p w:rsidR="008A2AC2" w:rsidRDefault="008A2AC2" w:rsidP="008A2AC2">
      <w:pPr>
        <w:pStyle w:val="ListParagraph"/>
        <w:numPr>
          <w:ilvl w:val="0"/>
          <w:numId w:val="13"/>
        </w:numPr>
        <w:spacing w:before="100" w:beforeAutospacing="1" w:after="100" w:afterAutospacing="1" w:line="312" w:lineRule="atLeast"/>
        <w:outlineLvl w:val="3"/>
        <w:rPr>
          <w:rFonts w:ascii="Times New Roman" w:eastAsia="Times New Roman" w:hAnsi="Times New Roman"/>
          <w:b/>
          <w:bCs/>
          <w:sz w:val="24"/>
          <w:shd w:val="clear" w:color="auto" w:fill="FFFFFF"/>
        </w:rPr>
      </w:pPr>
      <w:r w:rsidRPr="008A2AC2">
        <w:rPr>
          <w:rFonts w:ascii="Times New Roman" w:eastAsia="Times New Roman" w:hAnsi="Times New Roman"/>
          <w:b/>
          <w:bCs/>
          <w:sz w:val="24"/>
          <w:shd w:val="clear" w:color="auto" w:fill="FFFFFF"/>
        </w:rPr>
        <w:t>Mobile Application</w:t>
      </w:r>
    </w:p>
    <w:p w:rsidR="00AB3972" w:rsidRPr="008A2AC2" w:rsidRDefault="00AB3972" w:rsidP="00AB3972">
      <w:pPr>
        <w:pStyle w:val="ListParagraph"/>
        <w:spacing w:before="100" w:beforeAutospacing="1" w:after="100" w:afterAutospacing="1" w:line="312" w:lineRule="atLeast"/>
        <w:outlineLvl w:val="3"/>
        <w:rPr>
          <w:rFonts w:ascii="Times New Roman" w:eastAsia="Times New Roman" w:hAnsi="Times New Roman"/>
          <w:b/>
          <w:bCs/>
          <w:sz w:val="24"/>
          <w:shd w:val="clear" w:color="auto" w:fill="FFFFFF"/>
        </w:rPr>
      </w:pPr>
    </w:p>
    <w:p w:rsidR="008A2AC2" w:rsidRPr="008A2AC2" w:rsidRDefault="008A2AC2" w:rsidP="008A2AC2">
      <w:pPr>
        <w:pStyle w:val="ListParagraph"/>
        <w:spacing w:before="100" w:beforeAutospacing="1" w:after="100" w:afterAutospacing="1" w:line="360" w:lineRule="auto"/>
        <w:jc w:val="both"/>
        <w:rPr>
          <w:rFonts w:ascii="Times New Roman" w:eastAsia="Times New Roman" w:hAnsi="Times New Roman"/>
          <w:szCs w:val="18"/>
          <w:shd w:val="clear" w:color="auto" w:fill="FFFFFF"/>
        </w:rPr>
      </w:pPr>
      <w:r w:rsidRPr="008A2AC2">
        <w:rPr>
          <w:rFonts w:ascii="Times New Roman" w:eastAsia="Times New Roman" w:hAnsi="Times New Roman"/>
          <w:szCs w:val="18"/>
          <w:shd w:val="clear" w:color="auto" w:fill="FFFFFF"/>
        </w:rPr>
        <w:t>An application that is created for mobile devices. Currently Android and Java ME</w:t>
      </w:r>
      <w:r w:rsidR="0078550E">
        <w:rPr>
          <w:rFonts w:ascii="Times New Roman" w:eastAsia="Times New Roman" w:hAnsi="Times New Roman"/>
          <w:szCs w:val="18"/>
          <w:shd w:val="clear" w:color="auto" w:fill="FFFFFF"/>
        </w:rPr>
        <w:t xml:space="preserve"> (M</w:t>
      </w:r>
      <w:r w:rsidR="0078550E" w:rsidRPr="0078550E">
        <w:rPr>
          <w:rFonts w:ascii="Times New Roman" w:eastAsia="Times New Roman" w:hAnsi="Times New Roman"/>
          <w:szCs w:val="18"/>
          <w:shd w:val="clear" w:color="auto" w:fill="FFFFFF"/>
        </w:rPr>
        <w:t>icro edition</w:t>
      </w:r>
      <w:r w:rsidR="0078550E">
        <w:rPr>
          <w:rFonts w:ascii="Times New Roman" w:eastAsia="Times New Roman" w:hAnsi="Times New Roman"/>
          <w:szCs w:val="18"/>
          <w:shd w:val="clear" w:color="auto" w:fill="FFFFFF"/>
        </w:rPr>
        <w:t>)</w:t>
      </w:r>
      <w:r w:rsidRPr="008A2AC2">
        <w:rPr>
          <w:rFonts w:ascii="Times New Roman" w:eastAsia="Times New Roman" w:hAnsi="Times New Roman"/>
          <w:szCs w:val="18"/>
          <w:shd w:val="clear" w:color="auto" w:fill="FFFFFF"/>
        </w:rPr>
        <w:t xml:space="preserve"> are used for creating mobile applications.</w:t>
      </w:r>
    </w:p>
    <w:p w:rsidR="008A2AC2" w:rsidRPr="00617D10" w:rsidRDefault="00617D10" w:rsidP="008A2AC2">
      <w:pPr>
        <w:pStyle w:val="ListParagraph"/>
        <w:spacing w:before="100" w:beforeAutospacing="1" w:after="100" w:afterAutospacing="1" w:line="312" w:lineRule="atLeast"/>
        <w:outlineLvl w:val="3"/>
        <w:rPr>
          <w:rFonts w:ascii="Times New Roman" w:eastAsia="Times New Roman" w:hAnsi="Times New Roman"/>
          <w:szCs w:val="18"/>
          <w:shd w:val="clear" w:color="auto" w:fill="FFFFFF"/>
        </w:rPr>
      </w:pPr>
      <w:r w:rsidRPr="00617D10">
        <w:rPr>
          <w:rFonts w:ascii="Times New Roman" w:eastAsia="Times New Roman" w:hAnsi="Times New Roman"/>
          <w:szCs w:val="18"/>
          <w:shd w:val="clear" w:color="auto" w:fill="FFFFFF"/>
        </w:rPr>
        <w:t>Example: WhatsApp, Xender etc.</w:t>
      </w:r>
    </w:p>
    <w:p w:rsidR="008A2AC2" w:rsidRPr="008A2AC2" w:rsidRDefault="008A2AC2" w:rsidP="008A2AC2">
      <w:pPr>
        <w:pStyle w:val="ListParagraph"/>
        <w:spacing w:before="100" w:beforeAutospacing="1" w:after="100" w:afterAutospacing="1" w:line="312" w:lineRule="atLeast"/>
        <w:outlineLvl w:val="3"/>
        <w:rPr>
          <w:rFonts w:ascii="Times New Roman" w:eastAsia="Times New Roman" w:hAnsi="Times New Roman"/>
          <w:b/>
          <w:bCs/>
          <w:sz w:val="24"/>
          <w:shd w:val="clear" w:color="auto" w:fill="FFFFFF"/>
        </w:rPr>
      </w:pPr>
    </w:p>
    <w:p w:rsidR="008A2AC2" w:rsidRDefault="008A2AC2" w:rsidP="008A2AC2">
      <w:pPr>
        <w:pStyle w:val="ListParagraph"/>
        <w:spacing w:before="100" w:beforeAutospacing="1" w:after="100" w:afterAutospacing="1" w:line="312" w:lineRule="atLeast"/>
        <w:outlineLvl w:val="3"/>
        <w:rPr>
          <w:rFonts w:ascii="Times New Roman" w:eastAsia="Times New Roman" w:hAnsi="Times New Roman"/>
          <w:b/>
          <w:bCs/>
          <w:sz w:val="24"/>
          <w:shd w:val="clear" w:color="auto" w:fill="FFFFFF"/>
        </w:rPr>
      </w:pPr>
    </w:p>
    <w:p w:rsidR="007F3C8D" w:rsidRPr="002C2E2B" w:rsidRDefault="008A2AC2" w:rsidP="00263D43">
      <w:pPr>
        <w:spacing w:line="240" w:lineRule="auto"/>
        <w:jc w:val="center"/>
        <w:rPr>
          <w:rFonts w:ascii="Times New Roman" w:hAnsi="Times New Roman"/>
          <w:b/>
        </w:rPr>
      </w:pPr>
      <w:r>
        <w:rPr>
          <w:rFonts w:ascii="Times New Roman" w:hAnsi="Times New Roman"/>
          <w:b/>
        </w:rPr>
        <w:br w:type="page"/>
      </w:r>
      <w:r w:rsidR="00B52D39" w:rsidRPr="00263D43">
        <w:rPr>
          <w:rFonts w:ascii="Times New Roman" w:hAnsi="Times New Roman"/>
          <w:b/>
          <w:sz w:val="28"/>
          <w:u w:val="single"/>
        </w:rPr>
        <w:lastRenderedPageBreak/>
        <w:t>History of Java</w:t>
      </w:r>
    </w:p>
    <w:p w:rsidR="00B52D39" w:rsidRPr="00263D43" w:rsidRDefault="00D40DBD" w:rsidP="00263D43">
      <w:pPr>
        <w:spacing w:line="360" w:lineRule="auto"/>
        <w:jc w:val="both"/>
        <w:rPr>
          <w:rFonts w:ascii="Times New Roman" w:eastAsia="Times New Roman" w:hAnsi="Times New Roman"/>
          <w:szCs w:val="18"/>
          <w:shd w:val="clear" w:color="auto" w:fill="FFFFFF"/>
        </w:rPr>
      </w:pPr>
      <w:r>
        <w:rPr>
          <w:rFonts w:ascii="Times New Roman" w:eastAsia="Times New Roman" w:hAnsi="Times New Roman"/>
          <w:szCs w:val="18"/>
          <w:shd w:val="clear" w:color="auto" w:fill="FFFFFF"/>
        </w:rPr>
        <w:t>The history of J</w:t>
      </w:r>
      <w:r w:rsidR="00B52D39" w:rsidRPr="00263D43">
        <w:rPr>
          <w:rFonts w:ascii="Times New Roman" w:eastAsia="Times New Roman" w:hAnsi="Times New Roman"/>
          <w:szCs w:val="18"/>
          <w:shd w:val="clear" w:color="auto" w:fill="FFFFFF"/>
        </w:rPr>
        <w:t>ava starts from Green Team. Java team members (also known as Green Team), initiated a revolutionary task to develop a language for digital devices such as set-top boxes, televisions</w:t>
      </w:r>
      <w:r w:rsidR="003D62A8" w:rsidRPr="00263D43">
        <w:rPr>
          <w:rFonts w:ascii="Times New Roman" w:eastAsia="Times New Roman" w:hAnsi="Times New Roman"/>
          <w:szCs w:val="18"/>
          <w:shd w:val="clear" w:color="auto" w:fill="FFFFFF"/>
        </w:rPr>
        <w:t>, VCRs, Toasters</w:t>
      </w:r>
      <w:r w:rsidR="00B52D39" w:rsidRPr="00263D43">
        <w:rPr>
          <w:rFonts w:ascii="Times New Roman" w:eastAsia="Times New Roman" w:hAnsi="Times New Roman"/>
          <w:szCs w:val="18"/>
          <w:shd w:val="clear" w:color="auto" w:fill="FFFFFF"/>
        </w:rPr>
        <w:t xml:space="preserve"> etc.</w:t>
      </w:r>
    </w:p>
    <w:p w:rsidR="00B52D39" w:rsidRPr="00263D43" w:rsidRDefault="00B52D39" w:rsidP="00263D43">
      <w:pPr>
        <w:spacing w:line="360" w:lineRule="auto"/>
        <w:jc w:val="both"/>
        <w:rPr>
          <w:rFonts w:ascii="Times New Roman" w:eastAsia="Times New Roman" w:hAnsi="Times New Roman"/>
          <w:szCs w:val="18"/>
          <w:shd w:val="clear" w:color="auto" w:fill="FFFFFF"/>
        </w:rPr>
      </w:pPr>
      <w:r w:rsidRPr="00263D43">
        <w:rPr>
          <w:rFonts w:ascii="Times New Roman" w:eastAsia="Times New Roman" w:hAnsi="Times New Roman"/>
          <w:szCs w:val="18"/>
          <w:shd w:val="clear" w:color="auto" w:fill="FFFFFF"/>
        </w:rPr>
        <w:t>For the green team members, it was an advance concept at that time. But, it was suited for internet programming. Later, Java technology as incorporated by Netscape.</w:t>
      </w:r>
    </w:p>
    <w:p w:rsidR="00812884" w:rsidRDefault="00B52D39" w:rsidP="00263D43">
      <w:pPr>
        <w:spacing w:line="360" w:lineRule="auto"/>
        <w:jc w:val="both"/>
        <w:rPr>
          <w:rFonts w:ascii="Times New Roman" w:eastAsia="Times New Roman" w:hAnsi="Times New Roman"/>
          <w:szCs w:val="18"/>
          <w:shd w:val="clear" w:color="auto" w:fill="FFFFFF"/>
        </w:rPr>
      </w:pPr>
      <w:r w:rsidRPr="00263D43">
        <w:rPr>
          <w:rFonts w:ascii="Times New Roman" w:eastAsia="Times New Roman" w:hAnsi="Times New Roman"/>
          <w:szCs w:val="18"/>
          <w:shd w:val="clear" w:color="auto" w:fill="FFFFFF"/>
        </w:rPr>
        <w:t xml:space="preserve">Currently, Java is used in internet programming, mobile devices, games, e-business solutions etc. </w:t>
      </w:r>
    </w:p>
    <w:p w:rsidR="00B52D39" w:rsidRPr="00812884" w:rsidRDefault="00680030" w:rsidP="00263D43">
      <w:pPr>
        <w:spacing w:line="360" w:lineRule="auto"/>
        <w:jc w:val="both"/>
        <w:rPr>
          <w:rFonts w:ascii="Times New Roman" w:eastAsia="Times New Roman" w:hAnsi="Times New Roman"/>
          <w:b/>
          <w:szCs w:val="18"/>
          <w:shd w:val="clear" w:color="auto" w:fill="FFFFFF"/>
        </w:rPr>
      </w:pPr>
      <w:r w:rsidRPr="00812884">
        <w:rPr>
          <w:rFonts w:ascii="Times New Roman" w:eastAsia="Times New Roman" w:hAnsi="Times New Roman"/>
          <w:b/>
          <w:szCs w:val="18"/>
          <w:shd w:val="clear" w:color="auto" w:fill="FFFFFF"/>
        </w:rPr>
        <w:t>There are given the major point</w:t>
      </w:r>
      <w:r w:rsidR="00CF70B4">
        <w:rPr>
          <w:rFonts w:ascii="Times New Roman" w:eastAsia="Times New Roman" w:hAnsi="Times New Roman"/>
          <w:b/>
          <w:szCs w:val="18"/>
          <w:shd w:val="clear" w:color="auto" w:fill="FFFFFF"/>
        </w:rPr>
        <w:t xml:space="preserve"> that describes the history of J</w:t>
      </w:r>
      <w:r w:rsidR="00B52D39" w:rsidRPr="00812884">
        <w:rPr>
          <w:rFonts w:ascii="Times New Roman" w:eastAsia="Times New Roman" w:hAnsi="Times New Roman"/>
          <w:b/>
          <w:szCs w:val="18"/>
          <w:shd w:val="clear" w:color="auto" w:fill="FFFFFF"/>
        </w:rPr>
        <w:t>ava.</w:t>
      </w:r>
    </w:p>
    <w:p w:rsidR="00B52D39" w:rsidRPr="00263D43" w:rsidRDefault="00B52D39" w:rsidP="00263D43">
      <w:pPr>
        <w:spacing w:line="360" w:lineRule="auto"/>
        <w:jc w:val="both"/>
        <w:rPr>
          <w:rFonts w:ascii="Times New Roman" w:eastAsia="Times New Roman" w:hAnsi="Times New Roman"/>
          <w:szCs w:val="18"/>
          <w:shd w:val="clear" w:color="auto" w:fill="FFFFFF"/>
        </w:rPr>
      </w:pPr>
      <w:r w:rsidRPr="00263D43">
        <w:rPr>
          <w:rFonts w:ascii="Times New Roman" w:eastAsia="Times New Roman" w:hAnsi="Times New Roman"/>
          <w:szCs w:val="18"/>
          <w:shd w:val="clear" w:color="auto" w:fill="FFFFFF"/>
        </w:rPr>
        <w:t>1) James Gosling, Mike Sheridan, and Patrick Naughton initiated the Jav</w:t>
      </w:r>
      <w:r w:rsidR="004326D0">
        <w:rPr>
          <w:rFonts w:ascii="Times New Roman" w:eastAsia="Times New Roman" w:hAnsi="Times New Roman"/>
          <w:szCs w:val="18"/>
          <w:shd w:val="clear" w:color="auto" w:fill="FFFFFF"/>
        </w:rPr>
        <w:t>a language project in June 1991 but</w:t>
      </w:r>
      <w:r w:rsidRPr="00263D43">
        <w:rPr>
          <w:rFonts w:ascii="Times New Roman" w:eastAsia="Times New Roman" w:hAnsi="Times New Roman"/>
          <w:szCs w:val="18"/>
          <w:shd w:val="clear" w:color="auto" w:fill="FFFFFF"/>
        </w:rPr>
        <w:t xml:space="preserve"> </w:t>
      </w:r>
      <w:r w:rsidR="00FD2F82" w:rsidRPr="00FD2F82">
        <w:rPr>
          <w:rFonts w:ascii="Times New Roman" w:eastAsia="Times New Roman" w:hAnsi="Times New Roman"/>
          <w:szCs w:val="18"/>
          <w:shd w:val="clear" w:color="auto" w:fill="FFFFFF"/>
        </w:rPr>
        <w:t>Java was first released in 1995.</w:t>
      </w:r>
      <w:r w:rsidRPr="00263D43">
        <w:rPr>
          <w:rFonts w:ascii="Times New Roman" w:eastAsia="Times New Roman" w:hAnsi="Times New Roman"/>
          <w:szCs w:val="18"/>
          <w:shd w:val="clear" w:color="auto" w:fill="FFFFFF"/>
        </w:rPr>
        <w:t>The small team of sun engineers called Green Team.</w:t>
      </w:r>
    </w:p>
    <w:p w:rsidR="00B52D39" w:rsidRPr="00263D43" w:rsidRDefault="00B52D39" w:rsidP="00263D43">
      <w:pPr>
        <w:spacing w:line="360" w:lineRule="auto"/>
        <w:jc w:val="both"/>
        <w:rPr>
          <w:rFonts w:ascii="Times New Roman" w:eastAsia="Times New Roman" w:hAnsi="Times New Roman"/>
          <w:szCs w:val="18"/>
          <w:shd w:val="clear" w:color="auto" w:fill="FFFFFF"/>
        </w:rPr>
      </w:pPr>
      <w:r w:rsidRPr="00263D43">
        <w:rPr>
          <w:rFonts w:ascii="Times New Roman" w:eastAsia="Times New Roman" w:hAnsi="Times New Roman"/>
          <w:szCs w:val="18"/>
          <w:shd w:val="clear" w:color="auto" w:fill="FFFFFF"/>
        </w:rPr>
        <w:t>2) Originally designed for small, embedded systems in electronic appliances like set-top boxes.</w:t>
      </w:r>
    </w:p>
    <w:p w:rsidR="00B52D39" w:rsidRPr="00263D43" w:rsidRDefault="00B52D39" w:rsidP="00263D43">
      <w:pPr>
        <w:spacing w:line="360" w:lineRule="auto"/>
        <w:jc w:val="both"/>
        <w:rPr>
          <w:rFonts w:ascii="Times New Roman" w:eastAsia="Times New Roman" w:hAnsi="Times New Roman"/>
          <w:szCs w:val="18"/>
          <w:shd w:val="clear" w:color="auto" w:fill="FFFFFF"/>
        </w:rPr>
      </w:pPr>
      <w:r w:rsidRPr="00263D43">
        <w:rPr>
          <w:rFonts w:ascii="Times New Roman" w:eastAsia="Times New Roman" w:hAnsi="Times New Roman"/>
          <w:szCs w:val="18"/>
          <w:shd w:val="clear" w:color="auto" w:fill="FFFFFF"/>
        </w:rPr>
        <w:t>3) Firstly, it was called "Greentalk" by James Gosling and file extension was .gt.</w:t>
      </w:r>
    </w:p>
    <w:p w:rsidR="00B52D39" w:rsidRPr="00263D43" w:rsidRDefault="00B52D39" w:rsidP="00263D43">
      <w:pPr>
        <w:spacing w:line="360" w:lineRule="auto"/>
        <w:jc w:val="both"/>
        <w:rPr>
          <w:rFonts w:ascii="Times New Roman" w:eastAsia="Times New Roman" w:hAnsi="Times New Roman"/>
          <w:szCs w:val="18"/>
          <w:shd w:val="clear" w:color="auto" w:fill="FFFFFF"/>
        </w:rPr>
      </w:pPr>
      <w:r w:rsidRPr="00263D43">
        <w:rPr>
          <w:rFonts w:ascii="Times New Roman" w:eastAsia="Times New Roman" w:hAnsi="Times New Roman"/>
          <w:szCs w:val="18"/>
          <w:shd w:val="clear" w:color="auto" w:fill="FFFFFF"/>
        </w:rPr>
        <w:t>4) After that, it was called Oak and was developed as a part of the Green project.</w:t>
      </w:r>
    </w:p>
    <w:p w:rsidR="00680030" w:rsidRPr="002C2E2B" w:rsidRDefault="00680030" w:rsidP="00B52D39">
      <w:pPr>
        <w:spacing w:line="240" w:lineRule="auto"/>
        <w:rPr>
          <w:rFonts w:ascii="Times New Roman" w:hAnsi="Times New Roman"/>
        </w:rPr>
      </w:pPr>
    </w:p>
    <w:p w:rsidR="00680030" w:rsidRPr="002C2E2B" w:rsidRDefault="00D40DBD" w:rsidP="00B52D39">
      <w:pPr>
        <w:spacing w:line="240" w:lineRule="auto"/>
        <w:rPr>
          <w:rFonts w:ascii="Times New Roman" w:hAnsi="Times New Roman"/>
          <w:b/>
        </w:rPr>
      </w:pPr>
      <w:r>
        <w:rPr>
          <w:rFonts w:ascii="Times New Roman" w:hAnsi="Times New Roman"/>
          <w:b/>
        </w:rPr>
        <w:t>Why Oak name for J</w:t>
      </w:r>
      <w:r w:rsidR="00680030" w:rsidRPr="002C2E2B">
        <w:rPr>
          <w:rFonts w:ascii="Times New Roman" w:hAnsi="Times New Roman"/>
          <w:b/>
        </w:rPr>
        <w:t>ava language?</w:t>
      </w:r>
    </w:p>
    <w:p w:rsidR="00680030" w:rsidRPr="002C2E2B" w:rsidRDefault="00680030" w:rsidP="00263D43">
      <w:pPr>
        <w:spacing w:line="360" w:lineRule="auto"/>
        <w:jc w:val="both"/>
        <w:rPr>
          <w:rFonts w:ascii="Times New Roman" w:hAnsi="Times New Roman"/>
        </w:rPr>
      </w:pPr>
      <w:r w:rsidRPr="002C2E2B">
        <w:rPr>
          <w:rFonts w:ascii="Times New Roman" w:hAnsi="Times New Roman"/>
        </w:rPr>
        <w:t xml:space="preserve">Oak is a symbol of strength and </w:t>
      </w:r>
      <w:r w:rsidR="00D40DBD" w:rsidRPr="002C2E2B">
        <w:rPr>
          <w:rFonts w:ascii="Times New Roman" w:hAnsi="Times New Roman"/>
        </w:rPr>
        <w:t>chosen</w:t>
      </w:r>
      <w:r w:rsidRPr="002C2E2B">
        <w:rPr>
          <w:rFonts w:ascii="Times New Roman" w:hAnsi="Times New Roman"/>
        </w:rPr>
        <w:t xml:space="preserve"> as a national tree of many countries like U.S.A., France, Germany, Romania etc.</w:t>
      </w:r>
    </w:p>
    <w:p w:rsidR="00680030" w:rsidRPr="002C2E2B" w:rsidRDefault="00680030" w:rsidP="00263D43">
      <w:pPr>
        <w:spacing w:line="360" w:lineRule="auto"/>
        <w:jc w:val="both"/>
        <w:rPr>
          <w:rFonts w:ascii="Times New Roman" w:hAnsi="Times New Roman"/>
        </w:rPr>
      </w:pPr>
      <w:r w:rsidRPr="002C2E2B">
        <w:rPr>
          <w:rFonts w:ascii="Times New Roman" w:hAnsi="Times New Roman"/>
        </w:rPr>
        <w:t>In 1995, Oak was renamed as "Java" because it was already a trademark by Oak Technologies.</w:t>
      </w:r>
    </w:p>
    <w:p w:rsidR="00DB0E14" w:rsidRPr="002C2E2B" w:rsidRDefault="00DB0E14" w:rsidP="00680030">
      <w:pPr>
        <w:spacing w:line="240" w:lineRule="auto"/>
        <w:jc w:val="both"/>
        <w:rPr>
          <w:rFonts w:ascii="Times New Roman" w:hAnsi="Times New Roman"/>
        </w:rPr>
      </w:pPr>
    </w:p>
    <w:p w:rsidR="00DB0E14" w:rsidRPr="002C2E2B" w:rsidRDefault="0078511E" w:rsidP="00680030">
      <w:pPr>
        <w:spacing w:line="240" w:lineRule="auto"/>
        <w:jc w:val="both"/>
        <w:rPr>
          <w:rFonts w:ascii="Times New Roman" w:hAnsi="Times New Roman"/>
          <w:b/>
        </w:rPr>
      </w:pPr>
      <w:r>
        <w:rPr>
          <w:rFonts w:ascii="Times New Roman" w:hAnsi="Times New Roman"/>
          <w:b/>
        </w:rPr>
        <w:t>Why Java name for J</w:t>
      </w:r>
      <w:r w:rsidR="00DB0E14" w:rsidRPr="002C2E2B">
        <w:rPr>
          <w:rFonts w:ascii="Times New Roman" w:hAnsi="Times New Roman"/>
          <w:b/>
        </w:rPr>
        <w:t>ava language?</w:t>
      </w:r>
    </w:p>
    <w:p w:rsidR="00DB0E14" w:rsidRPr="002C2E2B" w:rsidRDefault="00DB0E14" w:rsidP="00DB0E14">
      <w:pPr>
        <w:pStyle w:val="ListParagraph"/>
        <w:numPr>
          <w:ilvl w:val="0"/>
          <w:numId w:val="2"/>
        </w:numPr>
        <w:spacing w:line="240" w:lineRule="auto"/>
        <w:jc w:val="both"/>
        <w:rPr>
          <w:rFonts w:ascii="Times New Roman" w:hAnsi="Times New Roman"/>
        </w:rPr>
      </w:pPr>
      <w:r w:rsidRPr="002C2E2B">
        <w:rPr>
          <w:rFonts w:ascii="Times New Roman" w:hAnsi="Times New Roman"/>
        </w:rPr>
        <w:t xml:space="preserve"> The team gathered to choose a new name. The suggested words were "dynamic", "revolutionary", "Silk", "jolt", "DNA" etc. They wanted something that reflected the essence of the technology: revolutionary, dynamic, lively, cool, unique, and easy to spell and fun to say.</w:t>
      </w:r>
    </w:p>
    <w:p w:rsidR="00DB0E14" w:rsidRPr="002C2E2B" w:rsidRDefault="00DB0E14" w:rsidP="00DB0E14">
      <w:pPr>
        <w:pStyle w:val="ListParagraph"/>
        <w:spacing w:line="240" w:lineRule="auto"/>
        <w:jc w:val="both"/>
        <w:rPr>
          <w:rFonts w:ascii="Times New Roman" w:hAnsi="Times New Roman"/>
        </w:rPr>
      </w:pPr>
    </w:p>
    <w:p w:rsidR="00DB0E14" w:rsidRPr="002C2E2B" w:rsidRDefault="00DB0E14" w:rsidP="00DB0E14">
      <w:pPr>
        <w:pStyle w:val="ListParagraph"/>
        <w:numPr>
          <w:ilvl w:val="0"/>
          <w:numId w:val="2"/>
        </w:numPr>
        <w:spacing w:line="240" w:lineRule="auto"/>
        <w:jc w:val="both"/>
        <w:rPr>
          <w:rFonts w:ascii="Times New Roman" w:hAnsi="Times New Roman"/>
        </w:rPr>
      </w:pPr>
      <w:r w:rsidRPr="002C2E2B">
        <w:rPr>
          <w:rFonts w:ascii="Times New Roman" w:hAnsi="Times New Roman"/>
        </w:rPr>
        <w:t>According to James Gosling "Java was one of the top c</w:t>
      </w:r>
      <w:r w:rsidR="0058075A">
        <w:rPr>
          <w:rFonts w:ascii="Times New Roman" w:hAnsi="Times New Roman"/>
        </w:rPr>
        <w:t>hoices along with Silk". Since J</w:t>
      </w:r>
      <w:r w:rsidRPr="002C2E2B">
        <w:rPr>
          <w:rFonts w:ascii="Times New Roman" w:hAnsi="Times New Roman"/>
        </w:rPr>
        <w:t>ava was so unique, most</w:t>
      </w:r>
      <w:r w:rsidR="008474EB">
        <w:rPr>
          <w:rFonts w:ascii="Times New Roman" w:hAnsi="Times New Roman"/>
        </w:rPr>
        <w:t xml:space="preserve"> of the team members preferred J</w:t>
      </w:r>
      <w:r w:rsidRPr="002C2E2B">
        <w:rPr>
          <w:rFonts w:ascii="Times New Roman" w:hAnsi="Times New Roman"/>
        </w:rPr>
        <w:t>ava.</w:t>
      </w:r>
    </w:p>
    <w:p w:rsidR="00DB0E14" w:rsidRPr="002C2E2B" w:rsidRDefault="00DB0E14" w:rsidP="00C21FF0">
      <w:pPr>
        <w:pStyle w:val="ListParagraph"/>
        <w:spacing w:line="240" w:lineRule="auto"/>
        <w:ind w:left="0"/>
        <w:jc w:val="both"/>
        <w:rPr>
          <w:rFonts w:ascii="Times New Roman" w:hAnsi="Times New Roman"/>
        </w:rPr>
      </w:pPr>
    </w:p>
    <w:p w:rsidR="00DB0E14" w:rsidRPr="002C2E2B" w:rsidRDefault="00DB0E14" w:rsidP="00DB0E14">
      <w:pPr>
        <w:pStyle w:val="ListParagraph"/>
        <w:numPr>
          <w:ilvl w:val="0"/>
          <w:numId w:val="2"/>
        </w:numPr>
        <w:spacing w:line="240" w:lineRule="auto"/>
        <w:jc w:val="both"/>
        <w:rPr>
          <w:rFonts w:ascii="Times New Roman" w:hAnsi="Times New Roman"/>
        </w:rPr>
      </w:pPr>
      <w:r w:rsidRPr="002C2E2B">
        <w:rPr>
          <w:rFonts w:ascii="Times New Roman" w:hAnsi="Times New Roman"/>
        </w:rPr>
        <w:t>Java is an island of Indonesia where fir</w:t>
      </w:r>
      <w:r w:rsidR="008474EB">
        <w:rPr>
          <w:rFonts w:ascii="Times New Roman" w:hAnsi="Times New Roman"/>
        </w:rPr>
        <w:t>st coffee was produced (called J</w:t>
      </w:r>
      <w:r w:rsidRPr="002C2E2B">
        <w:rPr>
          <w:rFonts w:ascii="Times New Roman" w:hAnsi="Times New Roman"/>
        </w:rPr>
        <w:t>ava coffee).</w:t>
      </w:r>
    </w:p>
    <w:p w:rsidR="00DB0E14" w:rsidRPr="002C2E2B" w:rsidRDefault="00DB0E14" w:rsidP="00DB0E14">
      <w:pPr>
        <w:pStyle w:val="ListParagraph"/>
        <w:spacing w:line="240" w:lineRule="auto"/>
        <w:jc w:val="both"/>
        <w:rPr>
          <w:rFonts w:ascii="Times New Roman" w:hAnsi="Times New Roman"/>
        </w:rPr>
      </w:pPr>
    </w:p>
    <w:p w:rsidR="00DB0E14" w:rsidRPr="002C2E2B" w:rsidRDefault="00DB0E14" w:rsidP="00DB0E14">
      <w:pPr>
        <w:pStyle w:val="ListParagraph"/>
        <w:numPr>
          <w:ilvl w:val="0"/>
          <w:numId w:val="2"/>
        </w:numPr>
        <w:spacing w:line="240" w:lineRule="auto"/>
        <w:jc w:val="both"/>
        <w:rPr>
          <w:rFonts w:ascii="Times New Roman" w:hAnsi="Times New Roman"/>
        </w:rPr>
      </w:pPr>
      <w:r w:rsidRPr="002C2E2B">
        <w:rPr>
          <w:rFonts w:ascii="Times New Roman" w:hAnsi="Times New Roman"/>
        </w:rPr>
        <w:t xml:space="preserve"> Notice that Java is just a name not an acronym.</w:t>
      </w:r>
    </w:p>
    <w:p w:rsidR="00DB0E14" w:rsidRPr="002C2E2B" w:rsidRDefault="00DB0E14" w:rsidP="00DB0E14">
      <w:pPr>
        <w:pStyle w:val="ListParagraph"/>
        <w:spacing w:line="240" w:lineRule="auto"/>
        <w:jc w:val="both"/>
        <w:rPr>
          <w:rFonts w:ascii="Times New Roman" w:hAnsi="Times New Roman"/>
        </w:rPr>
      </w:pPr>
    </w:p>
    <w:p w:rsidR="00DB0E14" w:rsidRPr="0069631A" w:rsidRDefault="00DB0E14" w:rsidP="0069631A">
      <w:pPr>
        <w:pStyle w:val="ListParagraph"/>
        <w:numPr>
          <w:ilvl w:val="0"/>
          <w:numId w:val="2"/>
        </w:numPr>
        <w:spacing w:line="240" w:lineRule="auto"/>
        <w:jc w:val="both"/>
        <w:rPr>
          <w:rFonts w:ascii="Times New Roman" w:hAnsi="Times New Roman"/>
        </w:rPr>
      </w:pPr>
      <w:r w:rsidRPr="002C2E2B">
        <w:rPr>
          <w:rFonts w:ascii="Times New Roman" w:hAnsi="Times New Roman"/>
        </w:rPr>
        <w:t>Originally developed by James Gosling at Sun Microsystems (which is now a subsidiary of Oracle Corporation) and released in 1995.</w:t>
      </w:r>
    </w:p>
    <w:p w:rsidR="00C21FF0" w:rsidRPr="002C2E2B" w:rsidRDefault="00C21FF0" w:rsidP="00C21FF0">
      <w:pPr>
        <w:pStyle w:val="ListParagraph"/>
        <w:spacing w:line="240" w:lineRule="auto"/>
        <w:ind w:left="0"/>
        <w:jc w:val="both"/>
        <w:rPr>
          <w:rFonts w:ascii="Times New Roman" w:hAnsi="Times New Roman"/>
        </w:rPr>
      </w:pPr>
    </w:p>
    <w:p w:rsidR="00DB0E14" w:rsidRPr="002C2E2B" w:rsidRDefault="00E247B0" w:rsidP="005F7480">
      <w:pPr>
        <w:rPr>
          <w:rFonts w:ascii="Times New Roman" w:hAnsi="Times New Roman"/>
          <w:b/>
        </w:rPr>
      </w:pPr>
      <w:r w:rsidRPr="002C2E2B">
        <w:rPr>
          <w:rFonts w:ascii="Times New Roman" w:hAnsi="Times New Roman"/>
          <w:b/>
        </w:rPr>
        <w:lastRenderedPageBreak/>
        <w:t>Java Version History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235"/>
        <w:gridCol w:w="2693"/>
        <w:gridCol w:w="3685"/>
      </w:tblGrid>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rsidR="00F278DD" w:rsidRPr="00F278DD" w:rsidRDefault="00F278DD" w:rsidP="005A6C12">
            <w:pPr>
              <w:spacing w:after="0" w:line="240" w:lineRule="auto"/>
              <w:jc w:val="center"/>
              <w:rPr>
                <w:rFonts w:ascii="Helvetica" w:eastAsia="Times New Roman" w:hAnsi="Helvetica"/>
                <w:color w:val="333333"/>
                <w:sz w:val="21"/>
                <w:szCs w:val="21"/>
                <w:lang w:val="en-IN" w:eastAsia="en-IN"/>
              </w:rPr>
            </w:pPr>
            <w:r w:rsidRPr="00F278DD">
              <w:rPr>
                <w:rFonts w:ascii="Helvetica" w:eastAsia="Times New Roman" w:hAnsi="Helvetica"/>
                <w:b/>
                <w:bCs/>
                <w:color w:val="FFFFFF"/>
                <w:sz w:val="20"/>
                <w:szCs w:val="20"/>
                <w:lang w:val="en-IN" w:eastAsia="en-IN"/>
              </w:rPr>
              <w:t>Java SE Version</w:t>
            </w:r>
          </w:p>
          <w:p w:rsidR="00F278DD" w:rsidRPr="00F278DD" w:rsidRDefault="00F278DD" w:rsidP="005A6C12">
            <w:pPr>
              <w:spacing w:after="0" w:line="240" w:lineRule="auto"/>
              <w:jc w:val="center"/>
              <w:rPr>
                <w:rFonts w:ascii="Helvetica" w:eastAsia="Times New Roman" w:hAnsi="Helvetica"/>
                <w:color w:val="333333"/>
                <w:sz w:val="21"/>
                <w:szCs w:val="21"/>
                <w:lang w:val="en-IN" w:eastAsia="en-IN"/>
              </w:rPr>
            </w:pPr>
          </w:p>
        </w:tc>
        <w:tc>
          <w:tcPr>
            <w:tcW w:w="2693"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rsidR="00F278DD" w:rsidRPr="00F278DD" w:rsidRDefault="00F278DD" w:rsidP="005A6C12">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b/>
                <w:bCs/>
                <w:color w:val="FFFFFF"/>
                <w:sz w:val="20"/>
                <w:szCs w:val="20"/>
                <w:lang w:val="en-IN" w:eastAsia="en-IN"/>
              </w:rPr>
              <w:t>Version Number</w:t>
            </w:r>
          </w:p>
        </w:tc>
        <w:tc>
          <w:tcPr>
            <w:tcW w:w="3685"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rsidR="00F278DD" w:rsidRPr="00F278DD" w:rsidRDefault="00F278DD" w:rsidP="005A6C12">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b/>
                <w:bCs/>
                <w:color w:val="FFFFFF"/>
                <w:sz w:val="20"/>
                <w:szCs w:val="20"/>
                <w:lang w:val="en-IN" w:eastAsia="en-IN"/>
              </w:rPr>
              <w:t>Release Date</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333333"/>
                <w:sz w:val="20"/>
                <w:szCs w:val="20"/>
                <w:lang w:val="en-IN" w:eastAsia="en-IN"/>
              </w:rPr>
              <w:t>JDK 1.0</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(Oak)</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1.0</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January 1996</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333333"/>
                <w:sz w:val="20"/>
                <w:szCs w:val="20"/>
                <w:lang w:val="en-IN" w:eastAsia="en-IN"/>
              </w:rPr>
              <w:t>JDK 1.1</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1.1</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February 1997</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333333"/>
                <w:sz w:val="20"/>
                <w:szCs w:val="20"/>
                <w:lang w:val="en-IN" w:eastAsia="en-IN"/>
              </w:rPr>
              <w:t>J2SE 1.2</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1.2</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December 1998</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333333"/>
                <w:sz w:val="20"/>
                <w:szCs w:val="20"/>
                <w:lang w:val="en-IN" w:eastAsia="en-IN"/>
              </w:rPr>
              <w:t>J2SE 1.3</w:t>
            </w:r>
          </w:p>
          <w:p w:rsidR="00F278DD" w:rsidRPr="00316763" w:rsidRDefault="00F278DD" w:rsidP="000755B8">
            <w:pPr>
              <w:spacing w:after="0" w:line="240" w:lineRule="auto"/>
              <w:rPr>
                <w:rFonts w:ascii="Century" w:eastAsia="Times New Roman" w:hAnsi="Century"/>
                <w:color w:val="333333"/>
                <w:sz w:val="20"/>
                <w:szCs w:val="20"/>
                <w:lang w:val="en-IN" w:eastAsia="en-IN"/>
              </w:rPr>
            </w:pP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1.3</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May 2000</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333333"/>
                <w:sz w:val="20"/>
                <w:szCs w:val="20"/>
                <w:lang w:val="en-IN" w:eastAsia="en-IN"/>
              </w:rPr>
              <w:t>J2SE 1.4</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1.4</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February 2002</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333333"/>
                <w:sz w:val="20"/>
                <w:szCs w:val="20"/>
                <w:lang w:val="en-IN" w:eastAsia="en-IN"/>
              </w:rPr>
              <w:t>J2SE 5.0</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1.5</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September 2004</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w:t>
            </w:r>
            <w:r w:rsidRPr="00316763">
              <w:rPr>
                <w:rFonts w:ascii="Century" w:eastAsia="Times New Roman" w:hAnsi="Century"/>
                <w:b/>
                <w:bCs/>
                <w:color w:val="333333"/>
                <w:sz w:val="20"/>
                <w:szCs w:val="20"/>
                <w:lang w:val="en-IN" w:eastAsia="en-IN"/>
              </w:rPr>
              <w:t>6</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1.6</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December 2006</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w:t>
            </w:r>
            <w:r w:rsidRPr="00316763">
              <w:rPr>
                <w:rFonts w:ascii="Century" w:eastAsia="Times New Roman" w:hAnsi="Century"/>
                <w:b/>
                <w:bCs/>
                <w:color w:val="333333"/>
                <w:sz w:val="20"/>
                <w:szCs w:val="20"/>
                <w:lang w:val="en-IN" w:eastAsia="en-IN"/>
              </w:rPr>
              <w:t>7</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1.7</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July 2011</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w:t>
            </w:r>
            <w:r w:rsidRPr="00316763">
              <w:rPr>
                <w:rFonts w:ascii="Century" w:eastAsia="Times New Roman" w:hAnsi="Century"/>
                <w:b/>
                <w:bCs/>
                <w:color w:val="333333"/>
                <w:sz w:val="20"/>
                <w:szCs w:val="20"/>
                <w:lang w:val="en-IN" w:eastAsia="en-IN"/>
              </w:rPr>
              <w:t>8</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1.8</w:t>
            </w:r>
            <w:r w:rsidRPr="00F278DD">
              <w:rPr>
                <w:rFonts w:ascii="Helvetica" w:eastAsia="Times New Roman" w:hAnsi="Helvetica"/>
                <w:i/>
                <w:iCs/>
                <w:color w:val="333333"/>
                <w:sz w:val="24"/>
                <w:szCs w:val="24"/>
                <w:lang w:val="en-IN" w:eastAsia="en-IN"/>
              </w:rPr>
              <w:t> </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March 2014</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w:t>
            </w:r>
            <w:r w:rsidRPr="00316763">
              <w:rPr>
                <w:rFonts w:ascii="Century" w:eastAsia="Times New Roman" w:hAnsi="Century"/>
                <w:b/>
                <w:bCs/>
                <w:color w:val="333333"/>
                <w:sz w:val="20"/>
                <w:szCs w:val="20"/>
                <w:lang w:val="en-IN" w:eastAsia="en-IN"/>
              </w:rPr>
              <w:t>9</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9</w:t>
            </w:r>
            <w:r w:rsidRPr="00F278DD">
              <w:rPr>
                <w:rFonts w:ascii="Helvetica" w:eastAsia="Times New Roman" w:hAnsi="Helvetica"/>
                <w:i/>
                <w:iCs/>
                <w:color w:val="333333"/>
                <w:sz w:val="24"/>
                <w:szCs w:val="24"/>
                <w:lang w:val="en-IN" w:eastAsia="en-IN"/>
              </w:rPr>
              <w:t> </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September, 21st 2017</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w:t>
            </w:r>
            <w:r w:rsidRPr="00316763">
              <w:rPr>
                <w:rFonts w:ascii="Century" w:eastAsia="Times New Roman" w:hAnsi="Century"/>
                <w:b/>
                <w:bCs/>
                <w:color w:val="333333"/>
                <w:sz w:val="20"/>
                <w:szCs w:val="20"/>
                <w:lang w:val="en-IN" w:eastAsia="en-IN"/>
              </w:rPr>
              <w:t>10</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10 </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March, 20th 2018</w:t>
            </w:r>
          </w:p>
        </w:tc>
      </w:tr>
      <w:tr w:rsidR="00F278DD" w:rsidRPr="00F278DD" w:rsidTr="005A6C12">
        <w:trPr>
          <w:trHeight w:val="450"/>
        </w:trPr>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w:t>
            </w:r>
            <w:r w:rsidRPr="00316763">
              <w:rPr>
                <w:rFonts w:ascii="Century" w:eastAsia="Times New Roman" w:hAnsi="Century"/>
                <w:b/>
                <w:bCs/>
                <w:color w:val="333333"/>
                <w:sz w:val="20"/>
                <w:szCs w:val="20"/>
                <w:lang w:val="en-IN" w:eastAsia="en-IN"/>
              </w:rPr>
              <w:t>11</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11 </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September, 25th 2018</w:t>
            </w:r>
          </w:p>
        </w:tc>
      </w:tr>
      <w:tr w:rsidR="00F278DD" w:rsidRPr="00F278DD" w:rsidTr="005A6C12">
        <w:trPr>
          <w:trHeight w:val="450"/>
        </w:trPr>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12</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12</w:t>
            </w:r>
          </w:p>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1"/>
                <w:szCs w:val="21"/>
                <w:lang w:val="en-IN" w:eastAsia="en-IN"/>
              </w:rPr>
              <w:t> </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000000"/>
                <w:lang w:val="en-IN" w:eastAsia="en-IN"/>
              </w:rPr>
              <w:t>March, 19th 2019</w:t>
            </w:r>
          </w:p>
        </w:tc>
      </w:tr>
      <w:tr w:rsidR="00F278DD" w:rsidRPr="00F278DD" w:rsidTr="005A6C12">
        <w:trPr>
          <w:trHeight w:val="450"/>
        </w:trPr>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13</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13</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000000"/>
                <w:lang w:val="en-IN" w:eastAsia="en-IN"/>
              </w:rPr>
              <w:t>September, 17th 2019</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tc>
      </w:tr>
      <w:tr w:rsidR="00F278DD" w:rsidRPr="00F278DD" w:rsidTr="005A6C12">
        <w:trPr>
          <w:trHeight w:val="450"/>
        </w:trPr>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14</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14 </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000000"/>
                <w:lang w:val="en-IN" w:eastAsia="en-IN"/>
              </w:rPr>
              <w:t>March, 17th 2020</w:t>
            </w:r>
          </w:p>
        </w:tc>
      </w:tr>
      <w:tr w:rsidR="00F278DD" w:rsidRPr="00F278DD" w:rsidTr="005A6C12">
        <w:trPr>
          <w:trHeight w:val="450"/>
        </w:trPr>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15</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15</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September, 15th 2020</w:t>
            </w:r>
          </w:p>
        </w:tc>
      </w:tr>
      <w:tr w:rsidR="00F278DD" w:rsidRPr="00F278DD" w:rsidTr="005A6C12">
        <w:trPr>
          <w:trHeight w:val="450"/>
        </w:trPr>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lastRenderedPageBreak/>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333333"/>
                <w:sz w:val="20"/>
                <w:szCs w:val="20"/>
                <w:lang w:val="en-IN" w:eastAsia="en-IN"/>
              </w:rPr>
              <w:t>Java SE 16</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Helvetica" w:eastAsia="Times New Roman" w:hAnsi="Helvetica"/>
                <w:color w:val="333333"/>
                <w:sz w:val="24"/>
                <w:szCs w:val="24"/>
                <w:lang w:val="en-IN" w:eastAsia="en-IN"/>
              </w:rPr>
              <w:t>16</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March, 16th 2021</w:t>
            </w:r>
          </w:p>
        </w:tc>
      </w:tr>
      <w:tr w:rsidR="00F278DD" w:rsidRPr="00F278DD" w:rsidTr="005A6C12">
        <w:trPr>
          <w:trHeight w:val="450"/>
        </w:trPr>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b/>
                <w:bCs/>
                <w:color w:val="000000"/>
                <w:sz w:val="20"/>
                <w:szCs w:val="20"/>
                <w:lang w:val="en-IN" w:eastAsia="en-IN"/>
              </w:rPr>
              <w:t>Java SE 17</w:t>
            </w:r>
          </w:p>
          <w:p w:rsidR="00F278DD" w:rsidRPr="00316763" w:rsidRDefault="00F278DD" w:rsidP="00F278DD">
            <w:pPr>
              <w:spacing w:after="0" w:line="240" w:lineRule="auto"/>
              <w:rPr>
                <w:rFonts w:ascii="Century" w:eastAsia="Times New Roman" w:hAnsi="Century"/>
                <w:color w:val="333333"/>
                <w:sz w:val="20"/>
                <w:szCs w:val="20"/>
                <w:lang w:val="en-IN" w:eastAsia="en-IN"/>
              </w:rPr>
            </w:pPr>
            <w:r w:rsidRPr="00316763">
              <w:rPr>
                <w:rFonts w:ascii="Century" w:eastAsia="Times New Roman" w:hAnsi="Century"/>
                <w:color w:val="333333"/>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Verdana" w:eastAsia="Times New Roman" w:hAnsi="Verdana"/>
                <w:color w:val="000000"/>
                <w:sz w:val="24"/>
                <w:szCs w:val="24"/>
                <w:lang w:val="en-IN" w:eastAsia="en-IN"/>
              </w:rPr>
              <w:t>17</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000000"/>
                <w:lang w:val="en-IN" w:eastAsia="en-IN"/>
              </w:rPr>
              <w:t>September, 14th 2021</w:t>
            </w:r>
          </w:p>
        </w:tc>
      </w:tr>
      <w:tr w:rsidR="00F278DD" w:rsidRPr="00F278DD" w:rsidTr="005A6C12">
        <w:trPr>
          <w:trHeight w:val="450"/>
        </w:trPr>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000000"/>
                <w:sz w:val="20"/>
                <w:szCs w:val="20"/>
                <w:lang w:val="en-IN" w:eastAsia="en-IN"/>
              </w:rPr>
            </w:pPr>
            <w:r w:rsidRPr="00316763">
              <w:rPr>
                <w:rFonts w:ascii="Century" w:eastAsia="Times New Roman" w:hAnsi="Century"/>
                <w:color w:val="000000"/>
                <w:sz w:val="20"/>
                <w:szCs w:val="20"/>
                <w:lang w:val="en-IN" w:eastAsia="en-IN"/>
              </w:rPr>
              <w:t> </w:t>
            </w:r>
          </w:p>
          <w:p w:rsidR="00F278DD" w:rsidRPr="00316763" w:rsidRDefault="00F278DD" w:rsidP="00F278DD">
            <w:pPr>
              <w:spacing w:after="0" w:line="240" w:lineRule="auto"/>
              <w:rPr>
                <w:rFonts w:ascii="Century" w:eastAsia="Times New Roman" w:hAnsi="Century"/>
                <w:color w:val="000000"/>
                <w:sz w:val="20"/>
                <w:szCs w:val="20"/>
                <w:lang w:val="en-IN" w:eastAsia="en-IN"/>
              </w:rPr>
            </w:pPr>
            <w:r w:rsidRPr="00316763">
              <w:rPr>
                <w:rFonts w:ascii="Century" w:eastAsia="Times New Roman" w:hAnsi="Century"/>
                <w:b/>
                <w:bCs/>
                <w:color w:val="000000"/>
                <w:sz w:val="20"/>
                <w:szCs w:val="20"/>
                <w:lang w:val="en-IN" w:eastAsia="en-IN"/>
              </w:rPr>
              <w:t>Java SE 18</w:t>
            </w:r>
          </w:p>
          <w:p w:rsidR="00F278DD" w:rsidRPr="00316763" w:rsidRDefault="00F278DD" w:rsidP="00F278DD">
            <w:pPr>
              <w:spacing w:after="0" w:line="240" w:lineRule="auto"/>
              <w:rPr>
                <w:rFonts w:ascii="Century" w:eastAsia="Times New Roman" w:hAnsi="Century"/>
                <w:color w:val="000000"/>
                <w:sz w:val="20"/>
                <w:szCs w:val="20"/>
                <w:lang w:val="en-IN" w:eastAsia="en-IN"/>
              </w:rPr>
            </w:pPr>
            <w:r w:rsidRPr="00316763">
              <w:rPr>
                <w:rFonts w:ascii="Century" w:eastAsia="Times New Roman" w:hAnsi="Century"/>
                <w:b/>
                <w:bCs/>
                <w:color w:val="000000"/>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Verdana" w:eastAsia="Times New Roman" w:hAnsi="Verdana"/>
                <w:color w:val="000000"/>
                <w:sz w:val="24"/>
                <w:szCs w:val="24"/>
                <w:lang w:val="en-IN" w:eastAsia="en-IN"/>
              </w:rPr>
              <w:t>18</w:t>
            </w:r>
            <w:r w:rsidRPr="00F278DD">
              <w:rPr>
                <w:rFonts w:ascii="Helvetica" w:eastAsia="Times New Roman" w:hAnsi="Helvetica"/>
                <w:color w:val="333333"/>
                <w:sz w:val="21"/>
                <w:szCs w:val="21"/>
                <w:lang w:val="en-IN" w:eastAsia="en-IN"/>
              </w:rPr>
              <w:t> </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333333"/>
                <w:lang w:val="en-IN" w:eastAsia="en-IN"/>
              </w:rPr>
              <w:t> </w:t>
            </w:r>
          </w:p>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000000"/>
                <w:lang w:val="en-IN" w:eastAsia="en-IN"/>
              </w:rPr>
              <w:t>March, 22nd 2022</w:t>
            </w:r>
          </w:p>
        </w:tc>
      </w:tr>
      <w:tr w:rsidR="00F278DD" w:rsidRPr="00F278DD" w:rsidTr="005A6C12">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000000"/>
                <w:sz w:val="20"/>
                <w:szCs w:val="20"/>
                <w:lang w:val="en-IN" w:eastAsia="en-IN"/>
              </w:rPr>
            </w:pPr>
            <w:r w:rsidRPr="00316763">
              <w:rPr>
                <w:rFonts w:ascii="Century" w:eastAsia="Times New Roman" w:hAnsi="Century"/>
                <w:color w:val="000000"/>
                <w:sz w:val="20"/>
                <w:szCs w:val="20"/>
                <w:lang w:val="en-IN" w:eastAsia="en-IN"/>
              </w:rPr>
              <w:t> </w:t>
            </w:r>
          </w:p>
          <w:p w:rsidR="00F278DD" w:rsidRPr="00316763" w:rsidRDefault="00F278DD" w:rsidP="00F278DD">
            <w:pPr>
              <w:spacing w:after="0" w:line="240" w:lineRule="auto"/>
              <w:rPr>
                <w:rFonts w:ascii="Century" w:eastAsia="Times New Roman" w:hAnsi="Century"/>
                <w:color w:val="000000"/>
                <w:sz w:val="20"/>
                <w:szCs w:val="20"/>
                <w:lang w:val="en-IN" w:eastAsia="en-IN"/>
              </w:rPr>
            </w:pPr>
            <w:r w:rsidRPr="00316763">
              <w:rPr>
                <w:rFonts w:ascii="Century" w:eastAsia="Times New Roman" w:hAnsi="Century"/>
                <w:color w:val="000000"/>
                <w:sz w:val="20"/>
                <w:szCs w:val="20"/>
                <w:lang w:val="en-IN" w:eastAsia="en-IN"/>
              </w:rPr>
              <w:t> </w:t>
            </w:r>
            <w:r w:rsidRPr="00316763">
              <w:rPr>
                <w:rFonts w:ascii="Century" w:eastAsia="Times New Roman" w:hAnsi="Century"/>
                <w:b/>
                <w:bCs/>
                <w:color w:val="000000"/>
                <w:sz w:val="20"/>
                <w:szCs w:val="20"/>
                <w:lang w:val="en-IN" w:eastAsia="en-IN"/>
              </w:rPr>
              <w:t>Java SE 19 </w:t>
            </w:r>
            <w:r w:rsidRPr="00316763">
              <w:rPr>
                <w:rFonts w:ascii="Century" w:eastAsia="Times New Roman" w:hAnsi="Century"/>
                <w:color w:val="000000"/>
                <w:sz w:val="20"/>
                <w:szCs w:val="20"/>
                <w:lang w:val="en-IN" w:eastAsia="en-IN"/>
              </w:rPr>
              <w:t> </w:t>
            </w:r>
          </w:p>
          <w:p w:rsidR="00F278DD" w:rsidRPr="00316763" w:rsidRDefault="00F278DD" w:rsidP="00F278DD">
            <w:pPr>
              <w:spacing w:after="0" w:line="240" w:lineRule="auto"/>
              <w:rPr>
                <w:rFonts w:ascii="Century" w:eastAsia="Times New Roman" w:hAnsi="Century"/>
                <w:color w:val="000000"/>
                <w:sz w:val="20"/>
                <w:szCs w:val="20"/>
                <w:lang w:val="en-IN" w:eastAsia="en-IN"/>
              </w:rPr>
            </w:pPr>
            <w:r w:rsidRPr="00316763">
              <w:rPr>
                <w:rFonts w:ascii="Century" w:eastAsia="Times New Roman" w:hAnsi="Century"/>
                <w:color w:val="000000"/>
                <w:sz w:val="20"/>
                <w:szCs w:val="20"/>
                <w:lang w:val="en-IN" w:eastAsia="en-IN"/>
              </w:rPr>
              <w:t> </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Verdana" w:eastAsia="Times New Roman" w:hAnsi="Verdana"/>
                <w:color w:val="000000"/>
                <w:sz w:val="24"/>
                <w:szCs w:val="24"/>
                <w:lang w:val="en-IN" w:eastAsia="en-IN"/>
              </w:rPr>
              <w:t>19</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67705A">
            <w:pPr>
              <w:spacing w:after="0" w:line="240" w:lineRule="auto"/>
              <w:rPr>
                <w:rFonts w:ascii="Century" w:eastAsia="Times New Roman" w:hAnsi="Century"/>
                <w:color w:val="333333"/>
                <w:lang w:val="en-IN" w:eastAsia="en-IN"/>
              </w:rPr>
            </w:pPr>
            <w:ins w:id="1" w:author="Unknown">
              <w:r w:rsidRPr="0067705A">
                <w:rPr>
                  <w:rFonts w:ascii="Century" w:eastAsia="Times New Roman" w:hAnsi="Century"/>
                  <w:color w:val="333333"/>
                  <w:lang w:val="en-IN" w:eastAsia="en-IN"/>
                </w:rPr>
                <w:br/>
              </w:r>
            </w:ins>
            <w:r w:rsidRPr="0067705A">
              <w:rPr>
                <w:rFonts w:ascii="Century" w:eastAsia="Times New Roman" w:hAnsi="Century"/>
                <w:color w:val="333333"/>
                <w:lang w:val="en-IN" w:eastAsia="en-IN"/>
              </w:rPr>
              <w:t>September, 20th 2022</w:t>
            </w:r>
          </w:p>
        </w:tc>
      </w:tr>
      <w:tr w:rsidR="00F278DD" w:rsidRPr="00F278DD" w:rsidTr="005A6C12">
        <w:trPr>
          <w:trHeight w:val="450"/>
        </w:trPr>
        <w:tc>
          <w:tcPr>
            <w:tcW w:w="2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316763" w:rsidRDefault="00F278DD" w:rsidP="00F278DD">
            <w:pPr>
              <w:spacing w:after="0" w:line="240" w:lineRule="auto"/>
              <w:rPr>
                <w:rFonts w:ascii="Century" w:eastAsia="Times New Roman" w:hAnsi="Century"/>
                <w:color w:val="000000"/>
                <w:sz w:val="20"/>
                <w:szCs w:val="20"/>
                <w:lang w:val="en-IN" w:eastAsia="en-IN"/>
              </w:rPr>
            </w:pPr>
            <w:r w:rsidRPr="00316763">
              <w:rPr>
                <w:rFonts w:ascii="Century" w:eastAsia="Times New Roman" w:hAnsi="Century"/>
                <w:b/>
                <w:bCs/>
                <w:color w:val="000000"/>
                <w:sz w:val="20"/>
                <w:szCs w:val="20"/>
                <w:lang w:val="en-IN" w:eastAsia="en-IN"/>
              </w:rPr>
              <w:t>Java SE 20</w:t>
            </w:r>
          </w:p>
        </w:tc>
        <w:tc>
          <w:tcPr>
            <w:tcW w:w="269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78DD" w:rsidRPr="00F278DD" w:rsidRDefault="00F278DD" w:rsidP="00F278DD">
            <w:pPr>
              <w:spacing w:after="0" w:line="240" w:lineRule="auto"/>
              <w:rPr>
                <w:rFonts w:ascii="Helvetica" w:eastAsia="Times New Roman" w:hAnsi="Helvetica"/>
                <w:color w:val="333333"/>
                <w:sz w:val="21"/>
                <w:szCs w:val="21"/>
                <w:lang w:val="en-IN" w:eastAsia="en-IN"/>
              </w:rPr>
            </w:pPr>
            <w:r w:rsidRPr="00F278DD">
              <w:rPr>
                <w:rFonts w:ascii="Verdana" w:eastAsia="Times New Roman" w:hAnsi="Verdana"/>
                <w:color w:val="000000"/>
                <w:sz w:val="24"/>
                <w:szCs w:val="24"/>
                <w:lang w:val="en-IN" w:eastAsia="en-IN"/>
              </w:rPr>
              <w:t>20</w:t>
            </w:r>
          </w:p>
        </w:tc>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78DD" w:rsidRPr="0067705A" w:rsidRDefault="00F278DD" w:rsidP="00F278DD">
            <w:pPr>
              <w:spacing w:after="0" w:line="240" w:lineRule="auto"/>
              <w:rPr>
                <w:rFonts w:ascii="Century" w:eastAsia="Times New Roman" w:hAnsi="Century"/>
                <w:color w:val="333333"/>
                <w:lang w:val="en-IN" w:eastAsia="en-IN"/>
              </w:rPr>
            </w:pPr>
            <w:r w:rsidRPr="0067705A">
              <w:rPr>
                <w:rFonts w:ascii="Century" w:eastAsia="Times New Roman" w:hAnsi="Century"/>
                <w:color w:val="000000"/>
                <w:lang w:val="en-IN" w:eastAsia="en-IN"/>
              </w:rPr>
              <w:t>March, 21st 2023</w:t>
            </w:r>
          </w:p>
        </w:tc>
      </w:tr>
    </w:tbl>
    <w:p w:rsidR="00E247B0" w:rsidRPr="002C2E2B" w:rsidRDefault="00E247B0" w:rsidP="00E247B0">
      <w:pPr>
        <w:pStyle w:val="ListParagraph"/>
        <w:spacing w:line="240" w:lineRule="auto"/>
        <w:jc w:val="both"/>
        <w:rPr>
          <w:rFonts w:ascii="Times New Roman" w:hAnsi="Times New Roman"/>
        </w:rPr>
      </w:pPr>
    </w:p>
    <w:p w:rsidR="00E247B0" w:rsidRPr="002C2E2B"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JDK Alpha and Beta (1995)</w:t>
      </w:r>
    </w:p>
    <w:p w:rsidR="00E247B0" w:rsidRPr="002C2E2B"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JDK 1.0 (23rd Jan, 1996)</w:t>
      </w:r>
    </w:p>
    <w:p w:rsidR="00E247B0" w:rsidRPr="002C2E2B"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JDK 1.1 (19th Feb, 1997)</w:t>
      </w:r>
    </w:p>
    <w:p w:rsidR="00E247B0" w:rsidRPr="002C2E2B"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J2SE 1.2 (8th Dec, 1998)</w:t>
      </w:r>
    </w:p>
    <w:p w:rsidR="00E247B0" w:rsidRPr="002C2E2B"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J2SE 1.3 (8th May, 2000)</w:t>
      </w:r>
    </w:p>
    <w:p w:rsidR="00E247B0" w:rsidRPr="002C2E2B"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J2SE 1.4 (6th Feb, 2002)</w:t>
      </w:r>
    </w:p>
    <w:p w:rsidR="00E247B0" w:rsidRPr="002C2E2B"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J2SE 5.0 (30th Sep, 2004)</w:t>
      </w:r>
    </w:p>
    <w:p w:rsidR="00E247B0" w:rsidRPr="002C2E2B"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Java SE 6 (11th Dec, 2006)</w:t>
      </w:r>
    </w:p>
    <w:p w:rsidR="00E247B0" w:rsidRPr="002C2E2B"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Java SE 7 (28th July, 2011)</w:t>
      </w:r>
    </w:p>
    <w:p w:rsidR="00E247B0" w:rsidRDefault="00E247B0" w:rsidP="00C62438">
      <w:pPr>
        <w:pStyle w:val="ListParagraph"/>
        <w:numPr>
          <w:ilvl w:val="0"/>
          <w:numId w:val="3"/>
        </w:numPr>
        <w:spacing w:line="360" w:lineRule="auto"/>
        <w:jc w:val="both"/>
        <w:rPr>
          <w:rFonts w:ascii="Times New Roman" w:hAnsi="Times New Roman"/>
        </w:rPr>
      </w:pPr>
      <w:r w:rsidRPr="002C2E2B">
        <w:rPr>
          <w:rFonts w:ascii="Times New Roman" w:hAnsi="Times New Roman"/>
        </w:rPr>
        <w:t>Java SE 8 (18th March, 2014)</w:t>
      </w:r>
    </w:p>
    <w:p w:rsidR="005866A0" w:rsidRDefault="005866A0" w:rsidP="00C62438">
      <w:pPr>
        <w:pStyle w:val="ListParagraph"/>
        <w:numPr>
          <w:ilvl w:val="0"/>
          <w:numId w:val="3"/>
        </w:numPr>
        <w:spacing w:line="360" w:lineRule="auto"/>
        <w:jc w:val="both"/>
        <w:rPr>
          <w:rFonts w:ascii="Times New Roman" w:hAnsi="Times New Roman"/>
        </w:rPr>
      </w:pPr>
      <w:r>
        <w:rPr>
          <w:rFonts w:ascii="Times New Roman" w:hAnsi="Times New Roman"/>
        </w:rPr>
        <w:t>Java SE 9 (2017)</w:t>
      </w:r>
    </w:p>
    <w:p w:rsidR="005866A0" w:rsidRDefault="005866A0" w:rsidP="00C62438">
      <w:pPr>
        <w:pStyle w:val="ListParagraph"/>
        <w:numPr>
          <w:ilvl w:val="0"/>
          <w:numId w:val="3"/>
        </w:numPr>
        <w:spacing w:line="360" w:lineRule="auto"/>
        <w:jc w:val="both"/>
        <w:rPr>
          <w:rFonts w:ascii="Times New Roman" w:hAnsi="Times New Roman"/>
        </w:rPr>
      </w:pPr>
      <w:r>
        <w:rPr>
          <w:rFonts w:ascii="Times New Roman" w:hAnsi="Times New Roman"/>
        </w:rPr>
        <w:t>Java SE 10 (2018)</w:t>
      </w:r>
    </w:p>
    <w:p w:rsidR="005866A0" w:rsidRDefault="005866A0" w:rsidP="00C62438">
      <w:pPr>
        <w:pStyle w:val="ListParagraph"/>
        <w:numPr>
          <w:ilvl w:val="0"/>
          <w:numId w:val="3"/>
        </w:numPr>
        <w:spacing w:line="360" w:lineRule="auto"/>
        <w:jc w:val="both"/>
        <w:rPr>
          <w:rFonts w:ascii="Times New Roman" w:hAnsi="Times New Roman"/>
        </w:rPr>
      </w:pPr>
      <w:r>
        <w:rPr>
          <w:rFonts w:ascii="Times New Roman" w:hAnsi="Times New Roman"/>
        </w:rPr>
        <w:t>Java SE 11 (2019)</w:t>
      </w:r>
    </w:p>
    <w:p w:rsidR="005866A0" w:rsidRDefault="005866A0" w:rsidP="00C62438">
      <w:pPr>
        <w:pStyle w:val="ListParagraph"/>
        <w:numPr>
          <w:ilvl w:val="0"/>
          <w:numId w:val="3"/>
        </w:numPr>
        <w:spacing w:line="360" w:lineRule="auto"/>
        <w:jc w:val="both"/>
        <w:rPr>
          <w:rFonts w:ascii="Times New Roman" w:hAnsi="Times New Roman"/>
        </w:rPr>
      </w:pPr>
      <w:r>
        <w:rPr>
          <w:rFonts w:ascii="Times New Roman" w:hAnsi="Times New Roman"/>
        </w:rPr>
        <w:t>Java SE 12 (2019)</w:t>
      </w:r>
    </w:p>
    <w:p w:rsidR="005866A0" w:rsidRDefault="005866A0" w:rsidP="00C62438">
      <w:pPr>
        <w:pStyle w:val="ListParagraph"/>
        <w:numPr>
          <w:ilvl w:val="0"/>
          <w:numId w:val="3"/>
        </w:numPr>
        <w:spacing w:line="360" w:lineRule="auto"/>
        <w:jc w:val="both"/>
        <w:rPr>
          <w:rFonts w:ascii="Times New Roman" w:hAnsi="Times New Roman"/>
        </w:rPr>
      </w:pPr>
      <w:r>
        <w:rPr>
          <w:rFonts w:ascii="Times New Roman" w:hAnsi="Times New Roman"/>
        </w:rPr>
        <w:t>Java SE 13 (2019)</w:t>
      </w:r>
    </w:p>
    <w:p w:rsidR="005866A0" w:rsidRPr="002C2E2B" w:rsidRDefault="005866A0" w:rsidP="00C62438">
      <w:pPr>
        <w:pStyle w:val="ListParagraph"/>
        <w:numPr>
          <w:ilvl w:val="0"/>
          <w:numId w:val="3"/>
        </w:numPr>
        <w:spacing w:line="360" w:lineRule="auto"/>
        <w:jc w:val="both"/>
        <w:rPr>
          <w:rFonts w:ascii="Times New Roman" w:hAnsi="Times New Roman"/>
        </w:rPr>
      </w:pPr>
      <w:r>
        <w:rPr>
          <w:rFonts w:ascii="Times New Roman" w:hAnsi="Times New Roman"/>
        </w:rPr>
        <w:t>Java SE 14 (2020)</w:t>
      </w:r>
    </w:p>
    <w:p w:rsidR="00097584" w:rsidRDefault="006071D4" w:rsidP="006071D4">
      <w:pPr>
        <w:pStyle w:val="ListParagraph"/>
        <w:spacing w:line="240" w:lineRule="auto"/>
        <w:ind w:left="0"/>
        <w:jc w:val="both"/>
        <w:rPr>
          <w:rFonts w:ascii="Times New Roman" w:hAnsi="Times New Roman"/>
          <w:b/>
        </w:rPr>
      </w:pPr>
      <w:r>
        <w:rPr>
          <w:rFonts w:ascii="Times New Roman" w:hAnsi="Times New Roman"/>
        </w:rPr>
        <w:br w:type="page"/>
      </w:r>
      <w:r w:rsidR="00F22D35" w:rsidRPr="006071D4">
        <w:rPr>
          <w:rFonts w:ascii="Times New Roman" w:hAnsi="Times New Roman"/>
          <w:b/>
          <w:sz w:val="28"/>
        </w:rPr>
        <w:lastRenderedPageBreak/>
        <w:t xml:space="preserve">Features of Java Programming Language </w:t>
      </w:r>
    </w:p>
    <w:p w:rsidR="00F22D35" w:rsidRDefault="00F22D35" w:rsidP="00097584">
      <w:pPr>
        <w:rPr>
          <w:rFonts w:ascii="Times New Roman" w:hAnsi="Times New Roman"/>
        </w:rPr>
      </w:pPr>
      <w:r w:rsidRPr="00F22D35">
        <w:rPr>
          <w:rFonts w:ascii="Times New Roman" w:hAnsi="Times New Roman"/>
        </w:rPr>
        <w:t xml:space="preserve">Java is </w:t>
      </w:r>
      <w:r>
        <w:rPr>
          <w:rFonts w:ascii="Times New Roman" w:hAnsi="Times New Roman"/>
        </w:rPr>
        <w:t xml:space="preserve">Simple, Object oriented, Distributed, Robust, </w:t>
      </w:r>
      <w:r w:rsidR="00311036">
        <w:rPr>
          <w:rFonts w:ascii="Times New Roman" w:hAnsi="Times New Roman"/>
        </w:rPr>
        <w:t>Platform independent</w:t>
      </w:r>
      <w:r>
        <w:rPr>
          <w:rFonts w:ascii="Times New Roman" w:hAnsi="Times New Roman"/>
        </w:rPr>
        <w:t>, Secure, Architecture neutral, Portable, High performance, Multithreaded, Dynamic language.</w:t>
      </w:r>
    </w:p>
    <w:p w:rsidR="00F22D35" w:rsidRPr="006071D4" w:rsidRDefault="00F22D35" w:rsidP="00F22D35">
      <w:pPr>
        <w:numPr>
          <w:ilvl w:val="0"/>
          <w:numId w:val="9"/>
        </w:numPr>
        <w:rPr>
          <w:rFonts w:ascii="Times New Roman" w:hAnsi="Times New Roman"/>
          <w:b/>
        </w:rPr>
      </w:pPr>
      <w:r w:rsidRPr="006071D4">
        <w:rPr>
          <w:rFonts w:ascii="Times New Roman" w:hAnsi="Times New Roman"/>
          <w:b/>
          <w:sz w:val="24"/>
        </w:rPr>
        <w:t>Simple</w:t>
      </w:r>
    </w:p>
    <w:p w:rsidR="00F22D35" w:rsidRDefault="00F22D35" w:rsidP="00F22D35">
      <w:pPr>
        <w:numPr>
          <w:ilvl w:val="0"/>
          <w:numId w:val="11"/>
        </w:numPr>
        <w:rPr>
          <w:rFonts w:ascii="Times New Roman" w:hAnsi="Times New Roman"/>
        </w:rPr>
      </w:pPr>
      <w:r>
        <w:rPr>
          <w:rFonts w:ascii="Times New Roman" w:hAnsi="Times New Roman"/>
        </w:rPr>
        <w:t>Java is developed from C and C++ language.</w:t>
      </w:r>
    </w:p>
    <w:p w:rsidR="00F22D35" w:rsidRDefault="0040428B" w:rsidP="00F22D35">
      <w:pPr>
        <w:numPr>
          <w:ilvl w:val="0"/>
          <w:numId w:val="11"/>
        </w:numPr>
        <w:rPr>
          <w:rFonts w:ascii="Times New Roman" w:hAnsi="Times New Roman"/>
        </w:rPr>
      </w:pPr>
      <w:r w:rsidRPr="0040428B">
        <w:rPr>
          <w:rFonts w:ascii="Times New Roman" w:hAnsi="Times New Roman"/>
        </w:rPr>
        <w:t>Java is easy to learn and its syntax is quite simple, clean and easy to understand.</w:t>
      </w:r>
      <w:r>
        <w:rPr>
          <w:rFonts w:ascii="Times New Roman" w:hAnsi="Times New Roman"/>
        </w:rPr>
        <w:t xml:space="preserve"> </w:t>
      </w:r>
      <w:r w:rsidR="00F22D35">
        <w:rPr>
          <w:rFonts w:ascii="Times New Roman" w:hAnsi="Times New Roman"/>
        </w:rPr>
        <w:t>The syntax is similar to C language.</w:t>
      </w:r>
    </w:p>
    <w:p w:rsidR="00146451" w:rsidRPr="00146451" w:rsidRDefault="00146451" w:rsidP="00146451">
      <w:pPr>
        <w:pStyle w:val="NormalWeb"/>
        <w:numPr>
          <w:ilvl w:val="0"/>
          <w:numId w:val="11"/>
        </w:numPr>
        <w:spacing w:before="0" w:beforeAutospacing="0" w:after="136" w:afterAutospacing="0"/>
        <w:rPr>
          <w:rFonts w:eastAsia="Calibri"/>
          <w:sz w:val="22"/>
          <w:szCs w:val="22"/>
        </w:rPr>
      </w:pPr>
      <w:r w:rsidRPr="00146451">
        <w:rPr>
          <w:rFonts w:eastAsia="Calibri"/>
          <w:sz w:val="22"/>
          <w:szCs w:val="22"/>
        </w:rPr>
        <w:t>The confusing and ambiguous concepts of</w:t>
      </w:r>
      <w:r>
        <w:rPr>
          <w:rFonts w:eastAsia="Calibri"/>
          <w:sz w:val="22"/>
          <w:szCs w:val="22"/>
        </w:rPr>
        <w:t xml:space="preserve"> C and</w:t>
      </w:r>
      <w:r w:rsidRPr="00146451">
        <w:rPr>
          <w:rFonts w:eastAsia="Calibri"/>
          <w:sz w:val="22"/>
          <w:szCs w:val="22"/>
        </w:rPr>
        <w:t xml:space="preserve"> C++ </w:t>
      </w:r>
      <w:r>
        <w:rPr>
          <w:rFonts w:eastAsia="Calibri"/>
          <w:sz w:val="22"/>
          <w:szCs w:val="22"/>
        </w:rPr>
        <w:t xml:space="preserve">programming language </w:t>
      </w:r>
      <w:r w:rsidRPr="00146451">
        <w:rPr>
          <w:rFonts w:eastAsia="Calibri"/>
          <w:sz w:val="22"/>
          <w:szCs w:val="22"/>
        </w:rPr>
        <w:t>are either left out in Java or they have been re-implemented in a cleaner way.</w:t>
      </w:r>
    </w:p>
    <w:p w:rsidR="00146451" w:rsidRPr="00146451" w:rsidRDefault="00146451" w:rsidP="00146451">
      <w:pPr>
        <w:pStyle w:val="NormalWeb"/>
        <w:spacing w:before="0" w:beforeAutospacing="0" w:after="136" w:afterAutospacing="0"/>
        <w:ind w:left="1440"/>
        <w:rPr>
          <w:rFonts w:eastAsia="Calibri"/>
          <w:sz w:val="22"/>
          <w:szCs w:val="22"/>
        </w:rPr>
      </w:pPr>
      <w:r w:rsidRPr="00146451">
        <w:rPr>
          <w:rFonts w:eastAsia="Calibri"/>
          <w:sz w:val="22"/>
          <w:szCs w:val="22"/>
        </w:rPr>
        <w:t>Eg : Pointers and Operato</w:t>
      </w:r>
      <w:r w:rsidR="009314BE">
        <w:rPr>
          <w:rFonts w:eastAsia="Calibri"/>
          <w:sz w:val="22"/>
          <w:szCs w:val="22"/>
        </w:rPr>
        <w:t>r Overloading are not there in J</w:t>
      </w:r>
      <w:r w:rsidRPr="00146451">
        <w:rPr>
          <w:rFonts w:eastAsia="Calibri"/>
          <w:sz w:val="22"/>
          <w:szCs w:val="22"/>
        </w:rPr>
        <w:t>ava but were an important part of C++.</w:t>
      </w:r>
    </w:p>
    <w:p w:rsidR="00F22D35" w:rsidRDefault="00F22D35" w:rsidP="00F22D35">
      <w:pPr>
        <w:numPr>
          <w:ilvl w:val="0"/>
          <w:numId w:val="11"/>
        </w:numPr>
        <w:rPr>
          <w:rFonts w:ascii="Times New Roman" w:hAnsi="Times New Roman"/>
        </w:rPr>
      </w:pPr>
      <w:r>
        <w:rPr>
          <w:rFonts w:ascii="Times New Roman" w:hAnsi="Times New Roman"/>
        </w:rPr>
        <w:t>There is no</w:t>
      </w:r>
      <w:r w:rsidR="00A84040">
        <w:rPr>
          <w:rFonts w:ascii="Times New Roman" w:hAnsi="Times New Roman"/>
        </w:rPr>
        <w:t xml:space="preserve"> structure, union</w:t>
      </w:r>
      <w:r w:rsidR="00BE7141">
        <w:rPr>
          <w:rFonts w:ascii="Times New Roman" w:hAnsi="Times New Roman"/>
        </w:rPr>
        <w:t xml:space="preserve"> keyword in J</w:t>
      </w:r>
      <w:r>
        <w:rPr>
          <w:rFonts w:ascii="Times New Roman" w:hAnsi="Times New Roman"/>
        </w:rPr>
        <w:t>ava</w:t>
      </w:r>
    </w:p>
    <w:p w:rsidR="00F22D35" w:rsidRDefault="00F22D35" w:rsidP="00F22D35">
      <w:pPr>
        <w:numPr>
          <w:ilvl w:val="0"/>
          <w:numId w:val="11"/>
        </w:numPr>
        <w:rPr>
          <w:rFonts w:ascii="Times New Roman" w:hAnsi="Times New Roman"/>
        </w:rPr>
      </w:pPr>
      <w:r>
        <w:rPr>
          <w:rFonts w:ascii="Times New Roman" w:hAnsi="Times New Roman"/>
        </w:rPr>
        <w:t>Java does not support multiple inheritance.</w:t>
      </w:r>
    </w:p>
    <w:p w:rsidR="00F22D35" w:rsidRDefault="00F22D35" w:rsidP="00F22D35">
      <w:pPr>
        <w:ind w:left="720"/>
        <w:rPr>
          <w:rFonts w:ascii="Times New Roman" w:hAnsi="Times New Roman"/>
        </w:rPr>
      </w:pPr>
    </w:p>
    <w:p w:rsidR="00F22D35" w:rsidRPr="006071D4" w:rsidRDefault="00F22D35" w:rsidP="00F22D35">
      <w:pPr>
        <w:numPr>
          <w:ilvl w:val="0"/>
          <w:numId w:val="9"/>
        </w:numPr>
        <w:rPr>
          <w:rFonts w:ascii="Times New Roman" w:hAnsi="Times New Roman"/>
          <w:b/>
          <w:sz w:val="24"/>
        </w:rPr>
      </w:pPr>
      <w:r w:rsidRPr="006071D4">
        <w:rPr>
          <w:rFonts w:ascii="Times New Roman" w:hAnsi="Times New Roman"/>
          <w:b/>
          <w:sz w:val="24"/>
        </w:rPr>
        <w:t>Object Oriented</w:t>
      </w:r>
      <w:r w:rsidR="000B61DF" w:rsidRPr="006071D4">
        <w:rPr>
          <w:rFonts w:ascii="Times New Roman" w:hAnsi="Times New Roman"/>
          <w:b/>
          <w:sz w:val="24"/>
        </w:rPr>
        <w:t xml:space="preserve"> Programming</w:t>
      </w:r>
    </w:p>
    <w:p w:rsidR="000B61DF" w:rsidRDefault="000B61DF" w:rsidP="000B61DF">
      <w:pPr>
        <w:ind w:left="720"/>
        <w:rPr>
          <w:rFonts w:ascii="Times New Roman" w:hAnsi="Times New Roman"/>
        </w:rPr>
      </w:pPr>
      <w:r>
        <w:rPr>
          <w:rFonts w:ascii="Times New Roman" w:hAnsi="Times New Roman"/>
        </w:rPr>
        <w:t xml:space="preserve">Java supports </w:t>
      </w:r>
      <w:r w:rsidR="009D5345">
        <w:rPr>
          <w:rFonts w:ascii="Times New Roman" w:hAnsi="Times New Roman"/>
        </w:rPr>
        <w:t xml:space="preserve">class, object, </w:t>
      </w:r>
      <w:r>
        <w:rPr>
          <w:rFonts w:ascii="Times New Roman" w:hAnsi="Times New Roman"/>
        </w:rPr>
        <w:t>data encapsulation, data abstraction, inheritance, polymorphism</w:t>
      </w:r>
      <w:r w:rsidR="005B110A">
        <w:rPr>
          <w:rFonts w:ascii="Times New Roman" w:hAnsi="Times New Roman"/>
        </w:rPr>
        <w:t xml:space="preserve"> that’s why J</w:t>
      </w:r>
      <w:r w:rsidR="00422555">
        <w:rPr>
          <w:rFonts w:ascii="Times New Roman" w:hAnsi="Times New Roman"/>
        </w:rPr>
        <w:t>ava is called OOP language.</w:t>
      </w:r>
    </w:p>
    <w:p w:rsidR="00F22D35" w:rsidRPr="006071D4" w:rsidRDefault="00422555" w:rsidP="00F22D35">
      <w:pPr>
        <w:numPr>
          <w:ilvl w:val="0"/>
          <w:numId w:val="9"/>
        </w:numPr>
        <w:rPr>
          <w:rFonts w:ascii="Times New Roman" w:hAnsi="Times New Roman"/>
          <w:b/>
          <w:sz w:val="24"/>
        </w:rPr>
      </w:pPr>
      <w:r w:rsidRPr="006071D4">
        <w:rPr>
          <w:rFonts w:ascii="Times New Roman" w:hAnsi="Times New Roman"/>
          <w:b/>
          <w:sz w:val="24"/>
        </w:rPr>
        <w:t>Distributed</w:t>
      </w:r>
    </w:p>
    <w:p w:rsidR="00557937" w:rsidRDefault="009D5345" w:rsidP="009D5345">
      <w:pPr>
        <w:ind w:left="720"/>
        <w:jc w:val="both"/>
        <w:rPr>
          <w:rFonts w:ascii="Times New Roman" w:hAnsi="Times New Roman"/>
        </w:rPr>
      </w:pPr>
      <w:r w:rsidRPr="009D5345">
        <w:rPr>
          <w:rFonts w:ascii="Times New Roman" w:hAnsi="Times New Roman"/>
        </w:rPr>
        <w:t xml:space="preserve">Java is also a distributed language. Programs can be designed to run on computer networks. Java has a special class library for communicating using TCP/IP protocols. </w:t>
      </w:r>
    </w:p>
    <w:p w:rsidR="00422555" w:rsidRDefault="00422555" w:rsidP="009D5345">
      <w:pPr>
        <w:ind w:left="720"/>
        <w:jc w:val="both"/>
        <w:rPr>
          <w:rFonts w:ascii="Times New Roman" w:hAnsi="Times New Roman"/>
        </w:rPr>
      </w:pPr>
      <w:r>
        <w:rPr>
          <w:rFonts w:ascii="Times New Roman" w:hAnsi="Times New Roman"/>
        </w:rPr>
        <w:t>You can creat</w:t>
      </w:r>
      <w:r w:rsidR="00BE7141">
        <w:rPr>
          <w:rFonts w:ascii="Times New Roman" w:hAnsi="Times New Roman"/>
        </w:rPr>
        <w:t xml:space="preserve">e such types of application in </w:t>
      </w:r>
      <w:r w:rsidR="00BE7141" w:rsidRPr="00BE7141">
        <w:rPr>
          <w:rFonts w:ascii="Times New Roman" w:hAnsi="Times New Roman"/>
          <w:b/>
        </w:rPr>
        <w:t>J</w:t>
      </w:r>
      <w:r w:rsidRPr="00BE7141">
        <w:rPr>
          <w:rFonts w:ascii="Times New Roman" w:hAnsi="Times New Roman"/>
          <w:b/>
        </w:rPr>
        <w:t>ava that you can run on two or more than two machine</w:t>
      </w:r>
      <w:r>
        <w:rPr>
          <w:rFonts w:ascii="Times New Roman" w:hAnsi="Times New Roman"/>
        </w:rPr>
        <w:t>. Some part of that program is running on one machine and some part of program running on other machine.</w:t>
      </w:r>
    </w:p>
    <w:p w:rsidR="00557937" w:rsidRDefault="00557937" w:rsidP="00557937">
      <w:pPr>
        <w:ind w:left="720"/>
        <w:jc w:val="both"/>
        <w:rPr>
          <w:rFonts w:ascii="Times New Roman" w:hAnsi="Times New Roman"/>
        </w:rPr>
      </w:pPr>
      <w:r w:rsidRPr="009D5345">
        <w:rPr>
          <w:rFonts w:ascii="Times New Roman" w:hAnsi="Times New Roman"/>
        </w:rPr>
        <w:t>Creating network connections is very much easy in Java as compared to C/C++.</w:t>
      </w:r>
    </w:p>
    <w:p w:rsidR="00422555" w:rsidRDefault="00422555" w:rsidP="009D5345">
      <w:pPr>
        <w:ind w:left="720"/>
        <w:jc w:val="both"/>
        <w:rPr>
          <w:rFonts w:ascii="Times New Roman" w:hAnsi="Times New Roman"/>
        </w:rPr>
      </w:pPr>
      <w:r>
        <w:rPr>
          <w:rFonts w:ascii="Times New Roman" w:hAnsi="Times New Roman"/>
        </w:rPr>
        <w:t>Network programming (Socket Programming), Remote Method Invocation (RMI) and Enterprise Java Bean (EJB) are used for creating distributed application.</w:t>
      </w:r>
    </w:p>
    <w:p w:rsidR="00422555" w:rsidRPr="006071D4" w:rsidRDefault="009A1F02" w:rsidP="00F22D35">
      <w:pPr>
        <w:numPr>
          <w:ilvl w:val="0"/>
          <w:numId w:val="9"/>
        </w:numPr>
        <w:rPr>
          <w:rFonts w:ascii="Times New Roman" w:hAnsi="Times New Roman"/>
          <w:b/>
          <w:sz w:val="24"/>
        </w:rPr>
      </w:pPr>
      <w:r w:rsidRPr="006071D4">
        <w:rPr>
          <w:rFonts w:ascii="Times New Roman" w:hAnsi="Times New Roman"/>
          <w:b/>
          <w:sz w:val="24"/>
        </w:rPr>
        <w:t>Robust</w:t>
      </w:r>
    </w:p>
    <w:p w:rsidR="00BE7141" w:rsidRDefault="006071D4" w:rsidP="006071D4">
      <w:pPr>
        <w:ind w:left="720"/>
        <w:jc w:val="both"/>
        <w:rPr>
          <w:rFonts w:ascii="Times New Roman" w:hAnsi="Times New Roman"/>
        </w:rPr>
      </w:pPr>
      <w:r w:rsidRPr="006071D4">
        <w:rPr>
          <w:rFonts w:ascii="Times New Roman" w:hAnsi="Times New Roman"/>
        </w:rPr>
        <w:t xml:space="preserve">Robustness is the capacity of a computer system to handle the errors during execution and manage the incorrect input of data. </w:t>
      </w:r>
    </w:p>
    <w:p w:rsidR="006071D4" w:rsidRDefault="006071D4" w:rsidP="006071D4">
      <w:pPr>
        <w:ind w:left="720"/>
        <w:jc w:val="both"/>
        <w:rPr>
          <w:rFonts w:ascii="Times New Roman" w:hAnsi="Times New Roman"/>
        </w:rPr>
      </w:pPr>
      <w:r w:rsidRPr="006071D4">
        <w:rPr>
          <w:rFonts w:ascii="Times New Roman" w:hAnsi="Times New Roman"/>
        </w:rPr>
        <w:t xml:space="preserve">Java is robust because it utilizes strong memory management. There is an absence of pointers that </w:t>
      </w:r>
      <w:r>
        <w:rPr>
          <w:rFonts w:ascii="Times New Roman" w:hAnsi="Times New Roman"/>
        </w:rPr>
        <w:t>avoids/</w:t>
      </w:r>
      <w:r w:rsidRPr="006071D4">
        <w:rPr>
          <w:rFonts w:ascii="Times New Roman" w:hAnsi="Times New Roman"/>
        </w:rPr>
        <w:t xml:space="preserve">bypasses security </w:t>
      </w:r>
      <w:r>
        <w:rPr>
          <w:rFonts w:ascii="Times New Roman" w:hAnsi="Times New Roman"/>
        </w:rPr>
        <w:t>problem</w:t>
      </w:r>
      <w:r w:rsidRPr="006071D4">
        <w:rPr>
          <w:rFonts w:ascii="Times New Roman" w:hAnsi="Times New Roman"/>
        </w:rPr>
        <w:t>. There is automatic garbage collection in Java which runs on the Java Virtual Machine to eliminate objects which are not being accepted by a Java application anymore. There are type-checking mechanisms and exception-handling in Java. All these features make Java robust.</w:t>
      </w:r>
    </w:p>
    <w:p w:rsidR="006071D4" w:rsidRPr="006071D4" w:rsidRDefault="006071D4" w:rsidP="00F22D35">
      <w:pPr>
        <w:numPr>
          <w:ilvl w:val="0"/>
          <w:numId w:val="9"/>
        </w:numPr>
        <w:rPr>
          <w:rFonts w:ascii="Times New Roman" w:hAnsi="Times New Roman"/>
          <w:b/>
          <w:sz w:val="24"/>
        </w:rPr>
      </w:pPr>
      <w:r w:rsidRPr="006071D4">
        <w:rPr>
          <w:rFonts w:ascii="Times New Roman" w:hAnsi="Times New Roman"/>
          <w:b/>
          <w:sz w:val="24"/>
        </w:rPr>
        <w:lastRenderedPageBreak/>
        <w:t>Secured</w:t>
      </w:r>
    </w:p>
    <w:p w:rsidR="009A1F02" w:rsidRDefault="006071D4" w:rsidP="009A1F02">
      <w:pPr>
        <w:ind w:left="720"/>
        <w:rPr>
          <w:rFonts w:ascii="Times New Roman" w:hAnsi="Times New Roman"/>
        </w:rPr>
      </w:pPr>
      <w:r>
        <w:rPr>
          <w:rFonts w:ascii="Times New Roman" w:hAnsi="Times New Roman"/>
        </w:rPr>
        <w:t>Java is bes</w:t>
      </w:r>
      <w:r w:rsidR="0008702D">
        <w:rPr>
          <w:rFonts w:ascii="Times New Roman" w:hAnsi="Times New Roman"/>
        </w:rPr>
        <w:t>t known for its security. With J</w:t>
      </w:r>
      <w:r>
        <w:rPr>
          <w:rFonts w:ascii="Times New Roman" w:hAnsi="Times New Roman"/>
        </w:rPr>
        <w:t>ava, we can develop virus free system. Java is secure because</w:t>
      </w:r>
    </w:p>
    <w:p w:rsidR="006071D4" w:rsidRDefault="006071D4" w:rsidP="006071D4">
      <w:pPr>
        <w:numPr>
          <w:ilvl w:val="0"/>
          <w:numId w:val="12"/>
        </w:numPr>
        <w:rPr>
          <w:rFonts w:ascii="Times New Roman" w:hAnsi="Times New Roman"/>
        </w:rPr>
      </w:pPr>
      <w:r>
        <w:rPr>
          <w:rFonts w:ascii="Times New Roman" w:hAnsi="Times New Roman"/>
        </w:rPr>
        <w:t>No explicit pointer</w:t>
      </w:r>
    </w:p>
    <w:p w:rsidR="006071D4" w:rsidRDefault="006071D4" w:rsidP="006071D4">
      <w:pPr>
        <w:numPr>
          <w:ilvl w:val="0"/>
          <w:numId w:val="12"/>
        </w:numPr>
        <w:rPr>
          <w:rFonts w:ascii="Times New Roman" w:hAnsi="Times New Roman"/>
        </w:rPr>
      </w:pPr>
      <w:r>
        <w:rPr>
          <w:rFonts w:ascii="Times New Roman" w:hAnsi="Times New Roman"/>
        </w:rPr>
        <w:t>Java programs runs inside a virtual machine.</w:t>
      </w:r>
    </w:p>
    <w:p w:rsidR="008A698E" w:rsidRDefault="008A698E" w:rsidP="006071D4">
      <w:pPr>
        <w:numPr>
          <w:ilvl w:val="0"/>
          <w:numId w:val="12"/>
        </w:numPr>
        <w:rPr>
          <w:rFonts w:ascii="Times New Roman" w:hAnsi="Times New Roman"/>
        </w:rPr>
      </w:pPr>
      <w:r>
        <w:rPr>
          <w:rFonts w:ascii="Times New Roman" w:hAnsi="Times New Roman"/>
        </w:rPr>
        <w:t>Java language provides security by default.</w:t>
      </w:r>
    </w:p>
    <w:p w:rsidR="008A698E" w:rsidRDefault="008A698E" w:rsidP="006071D4">
      <w:pPr>
        <w:numPr>
          <w:ilvl w:val="0"/>
          <w:numId w:val="12"/>
        </w:numPr>
        <w:rPr>
          <w:rFonts w:ascii="Times New Roman" w:hAnsi="Times New Roman"/>
        </w:rPr>
      </w:pPr>
      <w:r>
        <w:rPr>
          <w:rFonts w:ascii="Times New Roman" w:hAnsi="Times New Roman"/>
        </w:rPr>
        <w:t>Some security can also be provided by an application developer explicitly through SSL, Cryptography etc.</w:t>
      </w:r>
    </w:p>
    <w:p w:rsidR="00841B56" w:rsidRDefault="00841B56" w:rsidP="00F22D35">
      <w:pPr>
        <w:numPr>
          <w:ilvl w:val="0"/>
          <w:numId w:val="9"/>
        </w:numPr>
        <w:rPr>
          <w:rFonts w:ascii="Times New Roman" w:hAnsi="Times New Roman"/>
          <w:b/>
          <w:sz w:val="24"/>
        </w:rPr>
      </w:pPr>
      <w:r>
        <w:rPr>
          <w:rFonts w:ascii="Times New Roman" w:hAnsi="Times New Roman"/>
          <w:b/>
          <w:sz w:val="24"/>
        </w:rPr>
        <w:t>Platform Independent</w:t>
      </w:r>
    </w:p>
    <w:p w:rsidR="00841B56" w:rsidRPr="00841B56" w:rsidRDefault="00841B56" w:rsidP="00841B56">
      <w:pPr>
        <w:pStyle w:val="NormalWeb"/>
        <w:spacing w:before="0" w:beforeAutospacing="0" w:after="136" w:afterAutospacing="0"/>
        <w:ind w:left="720"/>
        <w:jc w:val="both"/>
        <w:rPr>
          <w:rFonts w:eastAsia="Calibri"/>
          <w:sz w:val="22"/>
          <w:szCs w:val="22"/>
        </w:rPr>
      </w:pPr>
      <w:r w:rsidRPr="00841B56">
        <w:rPr>
          <w:rFonts w:eastAsia="Calibri"/>
          <w:sz w:val="22"/>
          <w:szCs w:val="22"/>
        </w:rPr>
        <w:t>Unlike other programming languages such as C, C++ etc which are compiled into platform specific machines. Java is guaranteed to be write-once, run-anywhere language.</w:t>
      </w:r>
    </w:p>
    <w:p w:rsidR="00841B56" w:rsidRDefault="00841B56" w:rsidP="00841B56">
      <w:pPr>
        <w:pStyle w:val="NormalWeb"/>
        <w:spacing w:before="0" w:beforeAutospacing="0" w:after="136" w:afterAutospacing="0"/>
        <w:ind w:left="720"/>
        <w:jc w:val="both"/>
        <w:rPr>
          <w:rFonts w:eastAsia="Calibri"/>
          <w:sz w:val="22"/>
          <w:szCs w:val="22"/>
        </w:rPr>
      </w:pPr>
      <w:r w:rsidRPr="00841B56">
        <w:rPr>
          <w:rFonts w:eastAsia="Calibri"/>
          <w:sz w:val="22"/>
          <w:szCs w:val="22"/>
        </w:rPr>
        <w:t>On compilation Java program is compiled into bytecode. This bytecode is platform independent and can be run on any machine, plus this bytecode format also provide security. Any machine with Java Runtime Environment can run Java Programs.</w:t>
      </w:r>
    </w:p>
    <w:p w:rsidR="00841B56" w:rsidRDefault="00085FE9" w:rsidP="00841B56">
      <w:pPr>
        <w:pStyle w:val="NormalWeb"/>
        <w:spacing w:before="0" w:beforeAutospacing="0" w:after="136" w:afterAutospacing="0"/>
        <w:ind w:left="720"/>
        <w:jc w:val="both"/>
        <w:rPr>
          <w:rFonts w:eastAsia="Calibri"/>
          <w:sz w:val="22"/>
          <w:szCs w:val="22"/>
        </w:rPr>
      </w:pPr>
      <w:r>
        <w:rPr>
          <w:noProof/>
        </w:rPr>
        <w:drawing>
          <wp:inline distT="0" distB="0" distL="0" distR="0">
            <wp:extent cx="3994785" cy="181483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l="32709" t="35135" r="29944" b="32547"/>
                    <a:stretch>
                      <a:fillRect/>
                    </a:stretch>
                  </pic:blipFill>
                  <pic:spPr bwMode="auto">
                    <a:xfrm>
                      <a:off x="0" y="0"/>
                      <a:ext cx="3994785" cy="1814830"/>
                    </a:xfrm>
                    <a:prstGeom prst="rect">
                      <a:avLst/>
                    </a:prstGeom>
                    <a:noFill/>
                    <a:ln>
                      <a:noFill/>
                    </a:ln>
                  </pic:spPr>
                </pic:pic>
              </a:graphicData>
            </a:graphic>
          </wp:inline>
        </w:drawing>
      </w:r>
    </w:p>
    <w:p w:rsidR="009A1F02" w:rsidRPr="006F4ED3" w:rsidRDefault="009A1F02" w:rsidP="00841B56">
      <w:pPr>
        <w:ind w:left="720"/>
        <w:rPr>
          <w:rFonts w:ascii="Times New Roman" w:hAnsi="Times New Roman"/>
          <w:b/>
          <w:sz w:val="24"/>
        </w:rPr>
      </w:pPr>
    </w:p>
    <w:p w:rsidR="00016AD4" w:rsidRPr="006F4ED3" w:rsidRDefault="00016AD4" w:rsidP="00F22D35">
      <w:pPr>
        <w:numPr>
          <w:ilvl w:val="0"/>
          <w:numId w:val="9"/>
        </w:numPr>
        <w:rPr>
          <w:rFonts w:ascii="Times New Roman" w:hAnsi="Times New Roman"/>
          <w:b/>
          <w:sz w:val="24"/>
        </w:rPr>
      </w:pPr>
      <w:r w:rsidRPr="006F4ED3">
        <w:rPr>
          <w:rFonts w:ascii="Times New Roman" w:hAnsi="Times New Roman"/>
          <w:b/>
          <w:sz w:val="24"/>
        </w:rPr>
        <w:t>Architecture Neutral</w:t>
      </w:r>
    </w:p>
    <w:p w:rsidR="00016AD4" w:rsidRDefault="00016AD4" w:rsidP="00016AD4">
      <w:pPr>
        <w:ind w:left="720"/>
        <w:rPr>
          <w:rFonts w:ascii="Times New Roman" w:hAnsi="Times New Roman"/>
        </w:rPr>
      </w:pPr>
      <w:r>
        <w:rPr>
          <w:rFonts w:ascii="Times New Roman" w:hAnsi="Times New Roman"/>
        </w:rPr>
        <w:t>Be</w:t>
      </w:r>
      <w:r w:rsidR="00BE7141">
        <w:rPr>
          <w:rFonts w:ascii="Times New Roman" w:hAnsi="Times New Roman"/>
        </w:rPr>
        <w:t>cause of Byte code you can run J</w:t>
      </w:r>
      <w:r>
        <w:rPr>
          <w:rFonts w:ascii="Times New Roman" w:hAnsi="Times New Roman"/>
        </w:rPr>
        <w:t xml:space="preserve">ava code on any hardware configuration. </w:t>
      </w:r>
    </w:p>
    <w:p w:rsidR="00016AD4" w:rsidRPr="006F4ED3" w:rsidRDefault="00016AD4" w:rsidP="00F22D35">
      <w:pPr>
        <w:numPr>
          <w:ilvl w:val="0"/>
          <w:numId w:val="9"/>
        </w:numPr>
        <w:rPr>
          <w:rFonts w:ascii="Times New Roman" w:hAnsi="Times New Roman"/>
          <w:b/>
          <w:sz w:val="24"/>
        </w:rPr>
      </w:pPr>
      <w:r w:rsidRPr="006F4ED3">
        <w:rPr>
          <w:rFonts w:ascii="Times New Roman" w:hAnsi="Times New Roman"/>
          <w:b/>
          <w:sz w:val="24"/>
        </w:rPr>
        <w:t>Portable</w:t>
      </w:r>
    </w:p>
    <w:p w:rsidR="00016AD4" w:rsidRDefault="00BE7141" w:rsidP="00016AD4">
      <w:pPr>
        <w:ind w:left="720"/>
        <w:rPr>
          <w:rFonts w:ascii="Times New Roman" w:hAnsi="Times New Roman"/>
        </w:rPr>
      </w:pPr>
      <w:r>
        <w:rPr>
          <w:rFonts w:ascii="Times New Roman" w:hAnsi="Times New Roman"/>
        </w:rPr>
        <w:t>We may carry the J</w:t>
      </w:r>
      <w:r w:rsidR="00016AD4">
        <w:rPr>
          <w:rFonts w:ascii="Times New Roman" w:hAnsi="Times New Roman"/>
        </w:rPr>
        <w:t xml:space="preserve">ava byte code to any platform.  </w:t>
      </w:r>
    </w:p>
    <w:p w:rsidR="00016AD4" w:rsidRPr="006F4ED3" w:rsidRDefault="00016AD4" w:rsidP="00F22D35">
      <w:pPr>
        <w:numPr>
          <w:ilvl w:val="0"/>
          <w:numId w:val="9"/>
        </w:numPr>
        <w:rPr>
          <w:rFonts w:ascii="Times New Roman" w:hAnsi="Times New Roman"/>
          <w:b/>
          <w:sz w:val="24"/>
        </w:rPr>
      </w:pPr>
      <w:r w:rsidRPr="006F4ED3">
        <w:rPr>
          <w:rFonts w:ascii="Times New Roman" w:hAnsi="Times New Roman"/>
          <w:b/>
          <w:sz w:val="24"/>
        </w:rPr>
        <w:t>High Performance</w:t>
      </w:r>
    </w:p>
    <w:p w:rsidR="009D5345" w:rsidRDefault="009D5345" w:rsidP="00016AD4">
      <w:pPr>
        <w:ind w:left="720"/>
        <w:rPr>
          <w:rFonts w:ascii="Times New Roman" w:hAnsi="Times New Roman"/>
        </w:rPr>
      </w:pPr>
      <w:r w:rsidRPr="009D5345">
        <w:rPr>
          <w:rFonts w:ascii="Times New Roman" w:hAnsi="Times New Roman"/>
        </w:rPr>
        <w:t>Java is an interpreted language, so it will never be as fast as a compiled language like C or C++. But, Java enables high performance with the use of just-in-time compiler.</w:t>
      </w:r>
    </w:p>
    <w:p w:rsidR="00534868" w:rsidRDefault="008A7596" w:rsidP="00016AD4">
      <w:pPr>
        <w:ind w:left="720"/>
        <w:rPr>
          <w:rFonts w:ascii="Times New Roman" w:hAnsi="Times New Roman"/>
        </w:rPr>
      </w:pPr>
      <w:r>
        <w:rPr>
          <w:rFonts w:ascii="Times New Roman" w:hAnsi="Times New Roman"/>
        </w:rPr>
        <w:t>“</w:t>
      </w:r>
      <w:r w:rsidR="00BE7141">
        <w:rPr>
          <w:rFonts w:ascii="Times New Roman" w:hAnsi="Times New Roman"/>
        </w:rPr>
        <w:t>J</w:t>
      </w:r>
      <w:r w:rsidR="00534868" w:rsidRPr="007D6CDA">
        <w:rPr>
          <w:rFonts w:ascii="Times New Roman" w:hAnsi="Times New Roman"/>
        </w:rPr>
        <w:t>ava has so many feature which is help to high performace. like oop, multhreading,</w:t>
      </w:r>
      <w:r w:rsidR="004C25A7">
        <w:rPr>
          <w:rFonts w:ascii="Times New Roman" w:hAnsi="Times New Roman"/>
        </w:rPr>
        <w:t xml:space="preserve"> </w:t>
      </w:r>
      <w:r w:rsidR="00534868" w:rsidRPr="007D6CDA">
        <w:rPr>
          <w:rFonts w:ascii="Times New Roman" w:hAnsi="Times New Roman"/>
        </w:rPr>
        <w:t>Exception handling etc.</w:t>
      </w:r>
      <w:r>
        <w:rPr>
          <w:rFonts w:ascii="Times New Roman" w:hAnsi="Times New Roman"/>
        </w:rPr>
        <w:t>”</w:t>
      </w:r>
    </w:p>
    <w:p w:rsidR="009736DA" w:rsidRDefault="009736DA" w:rsidP="00016AD4">
      <w:pPr>
        <w:ind w:left="720"/>
        <w:rPr>
          <w:rFonts w:ascii="Times New Roman" w:hAnsi="Times New Roman"/>
        </w:rPr>
      </w:pPr>
    </w:p>
    <w:p w:rsidR="00016AD4" w:rsidRPr="006F4ED3" w:rsidRDefault="00016AD4" w:rsidP="00F22D35">
      <w:pPr>
        <w:numPr>
          <w:ilvl w:val="0"/>
          <w:numId w:val="9"/>
        </w:numPr>
        <w:rPr>
          <w:rFonts w:ascii="Times New Roman" w:hAnsi="Times New Roman"/>
          <w:b/>
          <w:sz w:val="24"/>
        </w:rPr>
      </w:pPr>
      <w:r w:rsidRPr="006F4ED3">
        <w:rPr>
          <w:rFonts w:ascii="Times New Roman" w:hAnsi="Times New Roman"/>
          <w:b/>
          <w:sz w:val="24"/>
        </w:rPr>
        <w:t>Multithreading</w:t>
      </w:r>
    </w:p>
    <w:p w:rsidR="00FD2A6A" w:rsidRDefault="00FD2A6A" w:rsidP="00A84040">
      <w:pPr>
        <w:ind w:left="720"/>
        <w:jc w:val="both"/>
        <w:rPr>
          <w:rFonts w:ascii="Times New Roman" w:hAnsi="Times New Roman"/>
        </w:rPr>
      </w:pPr>
      <w:r>
        <w:rPr>
          <w:rFonts w:ascii="Times New Roman" w:hAnsi="Times New Roman"/>
        </w:rPr>
        <w:t>Thread means it’s a part of process which handles one particular job at a time. If more than one thread in the program i.e known as multithreaded application. Multitasking is possible because of multithreading. Threads are important for many application such as</w:t>
      </w:r>
      <w:r w:rsidR="008F3DCC">
        <w:rPr>
          <w:rFonts w:ascii="Times New Roman" w:hAnsi="Times New Roman"/>
        </w:rPr>
        <w:t xml:space="preserve"> </w:t>
      </w:r>
      <w:r>
        <w:rPr>
          <w:rFonts w:ascii="Times New Roman" w:hAnsi="Times New Roman"/>
        </w:rPr>
        <w:t>gaming, multi-media, web applications etc.</w:t>
      </w:r>
    </w:p>
    <w:p w:rsidR="00016AD4" w:rsidRPr="006F4ED3" w:rsidRDefault="00016AD4" w:rsidP="00F22D35">
      <w:pPr>
        <w:numPr>
          <w:ilvl w:val="0"/>
          <w:numId w:val="9"/>
        </w:numPr>
        <w:rPr>
          <w:rFonts w:ascii="Times New Roman" w:hAnsi="Times New Roman"/>
          <w:b/>
          <w:sz w:val="24"/>
        </w:rPr>
      </w:pPr>
      <w:r w:rsidRPr="006F4ED3">
        <w:rPr>
          <w:rFonts w:ascii="Times New Roman" w:hAnsi="Times New Roman"/>
          <w:b/>
          <w:sz w:val="24"/>
        </w:rPr>
        <w:t>Dynamic</w:t>
      </w:r>
    </w:p>
    <w:p w:rsidR="006F4ED3" w:rsidRDefault="008210AF" w:rsidP="006F4ED3">
      <w:pPr>
        <w:ind w:left="720"/>
        <w:rPr>
          <w:rFonts w:ascii="Times New Roman" w:hAnsi="Times New Roman"/>
        </w:rPr>
      </w:pPr>
      <w:r>
        <w:rPr>
          <w:rFonts w:ascii="Times New Roman" w:hAnsi="Times New Roman"/>
        </w:rPr>
        <w:t>In J</w:t>
      </w:r>
      <w:r w:rsidR="006F4ED3">
        <w:rPr>
          <w:rFonts w:ascii="Times New Roman" w:hAnsi="Times New Roman"/>
        </w:rPr>
        <w:t>ava, memory allocation is takes place always dynamically.</w:t>
      </w:r>
    </w:p>
    <w:p w:rsidR="00016AD4" w:rsidRDefault="00016AD4" w:rsidP="006F4ED3">
      <w:pPr>
        <w:ind w:left="720"/>
        <w:rPr>
          <w:rFonts w:ascii="Times New Roman" w:hAnsi="Times New Roman"/>
        </w:rPr>
      </w:pPr>
    </w:p>
    <w:p w:rsidR="00F22D35" w:rsidRDefault="00F22D35" w:rsidP="00F22D35">
      <w:pPr>
        <w:rPr>
          <w:rFonts w:ascii="Times New Roman" w:hAnsi="Times New Roman"/>
        </w:rPr>
      </w:pPr>
      <w:r>
        <w:rPr>
          <w:rFonts w:ascii="Times New Roman" w:hAnsi="Times New Roman"/>
        </w:rPr>
        <w:t xml:space="preserve">       </w:t>
      </w:r>
    </w:p>
    <w:p w:rsidR="00F22D35" w:rsidRDefault="00F22D35" w:rsidP="00F22D35">
      <w:pPr>
        <w:rPr>
          <w:rFonts w:ascii="Times New Roman" w:hAnsi="Times New Roman"/>
        </w:rPr>
      </w:pPr>
    </w:p>
    <w:p w:rsidR="00F22D35" w:rsidRDefault="00F22D35" w:rsidP="00F22D35">
      <w:pPr>
        <w:rPr>
          <w:rFonts w:ascii="Times New Roman" w:hAnsi="Times New Roman"/>
        </w:rPr>
      </w:pPr>
    </w:p>
    <w:p w:rsidR="00F22D35" w:rsidRPr="00F22D35" w:rsidRDefault="00F22D35" w:rsidP="00F22D35">
      <w:pPr>
        <w:rPr>
          <w:rFonts w:ascii="Times New Roman" w:hAnsi="Times New Roman"/>
        </w:rPr>
      </w:pPr>
    </w:p>
    <w:p w:rsidR="00097584" w:rsidRPr="002C2E2B" w:rsidRDefault="00097584" w:rsidP="00097584">
      <w:pPr>
        <w:rPr>
          <w:rFonts w:ascii="Times New Roman" w:hAnsi="Times New Roman"/>
        </w:rPr>
      </w:pPr>
    </w:p>
    <w:p w:rsidR="00097584" w:rsidRPr="002C2E2B" w:rsidRDefault="00097584" w:rsidP="00097584">
      <w:pPr>
        <w:rPr>
          <w:rFonts w:ascii="Times New Roman" w:hAnsi="Times New Roman"/>
        </w:rPr>
      </w:pPr>
    </w:p>
    <w:p w:rsidR="00097584" w:rsidRPr="002C2E2B" w:rsidRDefault="00097584" w:rsidP="00097584">
      <w:pPr>
        <w:rPr>
          <w:rFonts w:ascii="Times New Roman" w:hAnsi="Times New Roman"/>
        </w:rPr>
      </w:pPr>
    </w:p>
    <w:p w:rsidR="00097584" w:rsidRPr="002C2E2B" w:rsidRDefault="00097584" w:rsidP="00097584">
      <w:pPr>
        <w:rPr>
          <w:rFonts w:ascii="Times New Roman" w:hAnsi="Times New Roman"/>
        </w:rPr>
      </w:pPr>
    </w:p>
    <w:p w:rsidR="00097584" w:rsidRPr="002C2E2B" w:rsidRDefault="00097584" w:rsidP="00097584">
      <w:pPr>
        <w:rPr>
          <w:rFonts w:ascii="Times New Roman" w:hAnsi="Times New Roman"/>
        </w:rPr>
      </w:pPr>
    </w:p>
    <w:p w:rsidR="00097584" w:rsidRPr="002C2E2B" w:rsidRDefault="00097584" w:rsidP="00097584">
      <w:pPr>
        <w:rPr>
          <w:rFonts w:ascii="Times New Roman" w:hAnsi="Times New Roman"/>
        </w:rPr>
      </w:pPr>
    </w:p>
    <w:p w:rsidR="00ED5C22" w:rsidRPr="002C2E2B" w:rsidRDefault="00ED5C22" w:rsidP="00097584">
      <w:pPr>
        <w:ind w:firstLine="720"/>
        <w:rPr>
          <w:rFonts w:ascii="Times New Roman" w:hAnsi="Times New Roman"/>
        </w:rPr>
      </w:pPr>
      <w:r w:rsidRPr="002C2E2B">
        <w:rPr>
          <w:rFonts w:ascii="Times New Roman" w:hAnsi="Times New Roman"/>
        </w:rPr>
        <w:tab/>
      </w:r>
      <w:r w:rsidRPr="002C2E2B">
        <w:rPr>
          <w:rFonts w:ascii="Times New Roman" w:hAnsi="Times New Roman"/>
        </w:rPr>
        <w:tab/>
      </w:r>
      <w:r w:rsidRPr="002C2E2B">
        <w:rPr>
          <w:rFonts w:ascii="Times New Roman" w:hAnsi="Times New Roman"/>
        </w:rPr>
        <w:tab/>
      </w:r>
    </w:p>
    <w:p w:rsidR="00ED15DA" w:rsidRDefault="00ED5C22" w:rsidP="00880985">
      <w:pPr>
        <w:rPr>
          <w:rFonts w:ascii="Times New Roman" w:hAnsi="Times New Roman"/>
          <w:b/>
        </w:rPr>
      </w:pPr>
      <w:r w:rsidRPr="002C2E2B">
        <w:rPr>
          <w:rFonts w:ascii="Times New Roman" w:hAnsi="Times New Roman"/>
        </w:rPr>
        <w:br w:type="page"/>
      </w:r>
      <w:r w:rsidR="00ED15DA">
        <w:rPr>
          <w:rFonts w:ascii="Times New Roman" w:hAnsi="Times New Roman"/>
          <w:b/>
        </w:rPr>
        <w:lastRenderedPageBreak/>
        <w:t>CLASSPATH</w:t>
      </w:r>
    </w:p>
    <w:p w:rsidR="00ED15DA" w:rsidRDefault="00ED15DA" w:rsidP="00ED15DA">
      <w:pPr>
        <w:numPr>
          <w:ilvl w:val="0"/>
          <w:numId w:val="6"/>
        </w:numPr>
        <w:rPr>
          <w:rFonts w:ascii="Times New Roman" w:hAnsi="Times New Roman"/>
        </w:rPr>
      </w:pPr>
      <w:r w:rsidRPr="00ED15DA">
        <w:rPr>
          <w:rFonts w:ascii="Times New Roman" w:hAnsi="Times New Roman"/>
        </w:rPr>
        <w:t>CLASSPATH describes a location where all required files are available which is used in our application.</w:t>
      </w:r>
    </w:p>
    <w:p w:rsidR="00ED15DA" w:rsidRDefault="00ED15DA" w:rsidP="00ED15DA">
      <w:pPr>
        <w:numPr>
          <w:ilvl w:val="0"/>
          <w:numId w:val="6"/>
        </w:numPr>
        <w:rPr>
          <w:rFonts w:ascii="Times New Roman" w:hAnsi="Times New Roman"/>
        </w:rPr>
      </w:pPr>
      <w:r>
        <w:rPr>
          <w:rFonts w:ascii="Times New Roman" w:hAnsi="Times New Roman"/>
        </w:rPr>
        <w:t>Java compiler and JVM will use CLASSPATH to locate required files.</w:t>
      </w:r>
    </w:p>
    <w:p w:rsidR="00ED15DA" w:rsidRDefault="00ED15DA" w:rsidP="00ED15DA">
      <w:pPr>
        <w:numPr>
          <w:ilvl w:val="0"/>
          <w:numId w:val="6"/>
        </w:numPr>
        <w:rPr>
          <w:rFonts w:ascii="Times New Roman" w:hAnsi="Times New Roman"/>
        </w:rPr>
      </w:pPr>
      <w:r>
        <w:rPr>
          <w:rFonts w:ascii="Times New Roman" w:hAnsi="Times New Roman"/>
        </w:rPr>
        <w:t>If we do not set CLASSPATH then Java compiler will not able to find required files hence you will get error.</w:t>
      </w:r>
    </w:p>
    <w:p w:rsidR="00ED15DA" w:rsidRDefault="00ED15DA" w:rsidP="00ED15DA">
      <w:pPr>
        <w:rPr>
          <w:rFonts w:ascii="Times New Roman" w:hAnsi="Times New Roman"/>
        </w:rPr>
      </w:pPr>
    </w:p>
    <w:p w:rsidR="00ED15DA" w:rsidRPr="002B2872" w:rsidRDefault="00ED15DA" w:rsidP="00ED15DA">
      <w:pPr>
        <w:rPr>
          <w:rFonts w:ascii="Times New Roman" w:hAnsi="Times New Roman"/>
          <w:b/>
        </w:rPr>
      </w:pPr>
      <w:r w:rsidRPr="002B2872">
        <w:rPr>
          <w:rFonts w:ascii="Times New Roman" w:hAnsi="Times New Roman"/>
          <w:b/>
        </w:rPr>
        <w:t>PATH</w:t>
      </w:r>
    </w:p>
    <w:p w:rsidR="00ED15DA" w:rsidRDefault="00ED15DA" w:rsidP="00ED15DA">
      <w:pPr>
        <w:numPr>
          <w:ilvl w:val="0"/>
          <w:numId w:val="7"/>
        </w:numPr>
        <w:rPr>
          <w:rFonts w:ascii="Times New Roman" w:hAnsi="Times New Roman"/>
        </w:rPr>
      </w:pPr>
      <w:r>
        <w:rPr>
          <w:rFonts w:ascii="Times New Roman" w:hAnsi="Times New Roman"/>
        </w:rPr>
        <w:t>PATH variable is set to provide path for all java tools like javac, java, appletviewer.</w:t>
      </w:r>
    </w:p>
    <w:p w:rsidR="00ED15DA" w:rsidRDefault="00ED15DA" w:rsidP="00ED15DA">
      <w:pPr>
        <w:numPr>
          <w:ilvl w:val="0"/>
          <w:numId w:val="7"/>
        </w:numPr>
        <w:rPr>
          <w:rFonts w:ascii="Times New Roman" w:hAnsi="Times New Roman"/>
        </w:rPr>
      </w:pPr>
      <w:r>
        <w:rPr>
          <w:rFonts w:ascii="Times New Roman" w:hAnsi="Times New Roman"/>
        </w:rPr>
        <w:t>PATH describes a location where binary executables are available.</w:t>
      </w:r>
    </w:p>
    <w:p w:rsidR="00ED15DA" w:rsidRPr="00ED15DA" w:rsidRDefault="00ED15DA" w:rsidP="00ED15DA">
      <w:pPr>
        <w:numPr>
          <w:ilvl w:val="0"/>
          <w:numId w:val="7"/>
        </w:numPr>
        <w:rPr>
          <w:rFonts w:ascii="Times New Roman" w:hAnsi="Times New Roman"/>
        </w:rPr>
      </w:pPr>
      <w:r>
        <w:rPr>
          <w:rFonts w:ascii="Times New Roman" w:hAnsi="Times New Roman"/>
        </w:rPr>
        <w:t xml:space="preserve">If we do not set PATH then our system will not be able to find where </w:t>
      </w:r>
      <w:r w:rsidR="00914F57" w:rsidRPr="00914F57">
        <w:rPr>
          <w:rFonts w:ascii="Times New Roman" w:hAnsi="Times New Roman"/>
          <w:u w:val="single"/>
        </w:rPr>
        <w:t>javac</w:t>
      </w:r>
      <w:r w:rsidR="00914F57">
        <w:rPr>
          <w:rFonts w:ascii="Times New Roman" w:hAnsi="Times New Roman"/>
        </w:rPr>
        <w:t xml:space="preserve"> is; hence</w:t>
      </w:r>
      <w:r>
        <w:rPr>
          <w:rFonts w:ascii="Times New Roman" w:hAnsi="Times New Roman"/>
        </w:rPr>
        <w:t xml:space="preserve"> it will not work.</w:t>
      </w:r>
      <w:r w:rsidR="00914F57">
        <w:rPr>
          <w:rFonts w:ascii="Times New Roman" w:hAnsi="Times New Roman"/>
        </w:rPr>
        <w:t xml:space="preserve"> It</w:t>
      </w:r>
      <w:r>
        <w:rPr>
          <w:rFonts w:ascii="Times New Roman" w:hAnsi="Times New Roman"/>
        </w:rPr>
        <w:t xml:space="preserve"> is mandatory to set path.</w:t>
      </w:r>
    </w:p>
    <w:p w:rsidR="00ED15DA" w:rsidRDefault="00ED15DA" w:rsidP="00880985">
      <w:pPr>
        <w:rPr>
          <w:rFonts w:ascii="Times New Roman" w:hAnsi="Times New Roman"/>
          <w:b/>
        </w:rPr>
      </w:pPr>
    </w:p>
    <w:p w:rsidR="001055BB" w:rsidRPr="002C2E2B" w:rsidRDefault="00880985" w:rsidP="00880985">
      <w:pPr>
        <w:rPr>
          <w:rFonts w:ascii="Times New Roman" w:hAnsi="Times New Roman"/>
          <w:b/>
        </w:rPr>
      </w:pPr>
      <w:r w:rsidRPr="002C2E2B">
        <w:rPr>
          <w:rFonts w:ascii="Times New Roman" w:hAnsi="Times New Roman"/>
          <w:b/>
        </w:rPr>
        <w:t>How to set path in Java</w:t>
      </w:r>
    </w:p>
    <w:p w:rsidR="00880985" w:rsidRPr="002C2E2B" w:rsidRDefault="00880985" w:rsidP="00880985">
      <w:pPr>
        <w:rPr>
          <w:rFonts w:ascii="Times New Roman" w:hAnsi="Times New Roman"/>
        </w:rPr>
      </w:pPr>
      <w:r w:rsidRPr="002C2E2B">
        <w:rPr>
          <w:rFonts w:ascii="Times New Roman" w:hAnsi="Times New Roman"/>
        </w:rPr>
        <w:t>If you are saving the java source file inside the jdk/bin directory, path is not required to be set because all the tools will be available in the current directory.</w:t>
      </w:r>
    </w:p>
    <w:p w:rsidR="00880985" w:rsidRPr="002C2E2B" w:rsidRDefault="00880985" w:rsidP="00880985">
      <w:pPr>
        <w:rPr>
          <w:rFonts w:ascii="Times New Roman" w:hAnsi="Times New Roman"/>
        </w:rPr>
      </w:pPr>
      <w:r w:rsidRPr="002C2E2B">
        <w:rPr>
          <w:rFonts w:ascii="Times New Roman" w:hAnsi="Times New Roman"/>
        </w:rPr>
        <w:t>But If you are having your java file outside the jdk/bin folder, it is necessary to set path of JDK.</w:t>
      </w:r>
    </w:p>
    <w:p w:rsidR="00880985" w:rsidRPr="00B73754" w:rsidRDefault="00880985" w:rsidP="00880985">
      <w:pPr>
        <w:rPr>
          <w:rFonts w:ascii="Times New Roman" w:hAnsi="Times New Roman"/>
          <w:b/>
        </w:rPr>
      </w:pPr>
      <w:r w:rsidRPr="00B73754">
        <w:rPr>
          <w:rFonts w:ascii="Times New Roman" w:hAnsi="Times New Roman"/>
          <w:b/>
        </w:rPr>
        <w:t>There are 2 ways to set java path:</w:t>
      </w:r>
    </w:p>
    <w:p w:rsidR="00880985" w:rsidRPr="002C2E2B" w:rsidRDefault="00880985" w:rsidP="00880985">
      <w:pPr>
        <w:pStyle w:val="ListParagraph"/>
        <w:numPr>
          <w:ilvl w:val="0"/>
          <w:numId w:val="4"/>
        </w:numPr>
        <w:rPr>
          <w:rFonts w:ascii="Times New Roman" w:hAnsi="Times New Roman"/>
        </w:rPr>
      </w:pPr>
      <w:r w:rsidRPr="002C2E2B">
        <w:rPr>
          <w:rFonts w:ascii="Times New Roman" w:hAnsi="Times New Roman"/>
        </w:rPr>
        <w:t>Temporary</w:t>
      </w:r>
    </w:p>
    <w:p w:rsidR="00880985" w:rsidRPr="002C2E2B" w:rsidRDefault="00D24B6B" w:rsidP="00880985">
      <w:pPr>
        <w:pStyle w:val="ListParagraph"/>
        <w:numPr>
          <w:ilvl w:val="0"/>
          <w:numId w:val="4"/>
        </w:numPr>
        <w:rPr>
          <w:rFonts w:ascii="Times New Roman" w:hAnsi="Times New Roman"/>
        </w:rPr>
      </w:pPr>
      <w:r w:rsidRPr="002C2E2B">
        <w:rPr>
          <w:rFonts w:ascii="Times New Roman" w:hAnsi="Times New Roman"/>
        </w:rPr>
        <w:t>P</w:t>
      </w:r>
      <w:r w:rsidR="00880985" w:rsidRPr="002C2E2B">
        <w:rPr>
          <w:rFonts w:ascii="Times New Roman" w:hAnsi="Times New Roman"/>
        </w:rPr>
        <w:t>ermanent</w:t>
      </w:r>
    </w:p>
    <w:p w:rsidR="00D24B6B" w:rsidRPr="002C2E2B" w:rsidRDefault="00D24B6B" w:rsidP="00D24B6B">
      <w:pPr>
        <w:pStyle w:val="Heading3"/>
        <w:spacing w:line="312" w:lineRule="atLeast"/>
        <w:rPr>
          <w:rFonts w:ascii="Times New Roman" w:hAnsi="Times New Roman"/>
          <w:b w:val="0"/>
          <w:bCs w:val="0"/>
          <w:color w:val="auto"/>
          <w:sz w:val="24"/>
          <w:szCs w:val="24"/>
          <w:shd w:val="clear" w:color="auto" w:fill="FFFFFF"/>
        </w:rPr>
      </w:pPr>
      <w:r w:rsidRPr="002C2E2B">
        <w:rPr>
          <w:rFonts w:ascii="Times New Roman" w:hAnsi="Times New Roman"/>
          <w:b w:val="0"/>
          <w:bCs w:val="0"/>
          <w:color w:val="auto"/>
          <w:sz w:val="24"/>
          <w:szCs w:val="24"/>
          <w:shd w:val="clear" w:color="auto" w:fill="FFFFFF"/>
        </w:rPr>
        <w:t>1) How to set Temporary Path of JDK in Windows</w:t>
      </w:r>
    </w:p>
    <w:p w:rsidR="00D24B6B" w:rsidRPr="002C2E2B" w:rsidRDefault="00D24B6B" w:rsidP="00D24B6B">
      <w:pPr>
        <w:rPr>
          <w:rFonts w:ascii="Times New Roman" w:hAnsi="Times New Roman"/>
        </w:rPr>
      </w:pPr>
    </w:p>
    <w:p w:rsidR="00D24B6B" w:rsidRPr="002C2E2B" w:rsidRDefault="00D24B6B" w:rsidP="00D24B6B">
      <w:pPr>
        <w:rPr>
          <w:rFonts w:ascii="Times New Roman" w:hAnsi="Times New Roman"/>
        </w:rPr>
      </w:pPr>
      <w:r w:rsidRPr="002C2E2B">
        <w:rPr>
          <w:rFonts w:ascii="Times New Roman" w:hAnsi="Times New Roman"/>
        </w:rPr>
        <w:t>To set the temporary path of JDK, you need to follow following steps:</w:t>
      </w:r>
    </w:p>
    <w:p w:rsidR="00D24B6B" w:rsidRPr="002C2E2B" w:rsidRDefault="00D24B6B" w:rsidP="00B73754">
      <w:pPr>
        <w:pStyle w:val="ListParagraph"/>
        <w:numPr>
          <w:ilvl w:val="0"/>
          <w:numId w:val="8"/>
        </w:numPr>
        <w:rPr>
          <w:rFonts w:ascii="Times New Roman" w:hAnsi="Times New Roman"/>
        </w:rPr>
      </w:pPr>
      <w:r w:rsidRPr="002C2E2B">
        <w:rPr>
          <w:rFonts w:ascii="Times New Roman" w:hAnsi="Times New Roman"/>
        </w:rPr>
        <w:t>Open command prompt</w:t>
      </w:r>
    </w:p>
    <w:p w:rsidR="00D24B6B" w:rsidRPr="002C2E2B" w:rsidRDefault="00D24B6B" w:rsidP="00B73754">
      <w:pPr>
        <w:pStyle w:val="ListParagraph"/>
        <w:numPr>
          <w:ilvl w:val="0"/>
          <w:numId w:val="8"/>
        </w:numPr>
        <w:rPr>
          <w:rFonts w:ascii="Times New Roman" w:hAnsi="Times New Roman"/>
        </w:rPr>
      </w:pPr>
      <w:r w:rsidRPr="002C2E2B">
        <w:rPr>
          <w:rFonts w:ascii="Times New Roman" w:hAnsi="Times New Roman"/>
        </w:rPr>
        <w:t>copy the path of jdk/bin directory</w:t>
      </w:r>
    </w:p>
    <w:p w:rsidR="00D24B6B" w:rsidRPr="002C2E2B" w:rsidRDefault="00D24B6B" w:rsidP="00B73754">
      <w:pPr>
        <w:pStyle w:val="ListParagraph"/>
        <w:numPr>
          <w:ilvl w:val="0"/>
          <w:numId w:val="8"/>
        </w:numPr>
        <w:rPr>
          <w:rFonts w:ascii="Times New Roman" w:hAnsi="Times New Roman"/>
        </w:rPr>
      </w:pPr>
      <w:r w:rsidRPr="002C2E2B">
        <w:rPr>
          <w:rFonts w:ascii="Times New Roman" w:hAnsi="Times New Roman"/>
        </w:rPr>
        <w:t>write in command prompt: set path=copied_path</w:t>
      </w:r>
    </w:p>
    <w:p w:rsidR="00D24B6B" w:rsidRPr="002C2E2B" w:rsidRDefault="00D24B6B" w:rsidP="00D24B6B">
      <w:pPr>
        <w:rPr>
          <w:rFonts w:ascii="Times New Roman" w:hAnsi="Times New Roman"/>
        </w:rPr>
      </w:pPr>
      <w:r w:rsidRPr="002C2E2B">
        <w:rPr>
          <w:rFonts w:ascii="Times New Roman" w:hAnsi="Times New Roman"/>
        </w:rPr>
        <w:t>For Example:</w:t>
      </w:r>
    </w:p>
    <w:p w:rsidR="00D24B6B" w:rsidRPr="002C2E2B" w:rsidRDefault="00D24B6B" w:rsidP="00D24B6B">
      <w:pPr>
        <w:rPr>
          <w:rFonts w:ascii="Times New Roman" w:hAnsi="Times New Roman"/>
          <w:b/>
        </w:rPr>
      </w:pPr>
      <w:r w:rsidRPr="002C2E2B">
        <w:rPr>
          <w:rFonts w:ascii="Times New Roman" w:hAnsi="Times New Roman"/>
          <w:b/>
        </w:rPr>
        <w:t>set p</w:t>
      </w:r>
      <w:r w:rsidR="002C2E2B">
        <w:rPr>
          <w:rFonts w:ascii="Times New Roman" w:hAnsi="Times New Roman"/>
          <w:b/>
        </w:rPr>
        <w:t>ath=C:\Program Files\Java\jdk1.7.0_15</w:t>
      </w:r>
      <w:r w:rsidRPr="002C2E2B">
        <w:rPr>
          <w:rFonts w:ascii="Times New Roman" w:hAnsi="Times New Roman"/>
          <w:b/>
        </w:rPr>
        <w:t>\bin</w:t>
      </w:r>
    </w:p>
    <w:p w:rsidR="002C2E2B" w:rsidRDefault="002C2E2B" w:rsidP="00D24B6B">
      <w:pPr>
        <w:rPr>
          <w:rFonts w:ascii="Times New Roman" w:hAnsi="Times New Roman"/>
          <w:b/>
        </w:rPr>
      </w:pPr>
    </w:p>
    <w:p w:rsidR="00B73754" w:rsidRPr="002C2E2B" w:rsidRDefault="00B73754" w:rsidP="00D24B6B">
      <w:pPr>
        <w:rPr>
          <w:rFonts w:ascii="Times New Roman" w:hAnsi="Times New Roman"/>
          <w:b/>
        </w:rPr>
      </w:pPr>
    </w:p>
    <w:p w:rsidR="002C2E2B" w:rsidRPr="002C2E2B" w:rsidRDefault="002C2E2B" w:rsidP="00D24B6B">
      <w:pPr>
        <w:rPr>
          <w:rFonts w:ascii="Times New Roman" w:hAnsi="Times New Roman"/>
          <w:sz w:val="24"/>
          <w:szCs w:val="24"/>
        </w:rPr>
      </w:pPr>
      <w:r w:rsidRPr="002C2E2B">
        <w:rPr>
          <w:rFonts w:ascii="Times New Roman" w:hAnsi="Times New Roman"/>
          <w:sz w:val="24"/>
          <w:szCs w:val="24"/>
        </w:rPr>
        <w:t>2) How to set Permanent Path of JDK in Windows</w:t>
      </w:r>
      <w:r w:rsidR="00077036">
        <w:rPr>
          <w:rFonts w:ascii="Times New Roman" w:hAnsi="Times New Roman"/>
          <w:sz w:val="24"/>
          <w:szCs w:val="24"/>
        </w:rPr>
        <w:t xml:space="preserve"> 7</w:t>
      </w:r>
    </w:p>
    <w:p w:rsidR="002C2E2B" w:rsidRPr="002C2E2B" w:rsidRDefault="002C2E2B" w:rsidP="002C2E2B">
      <w:pPr>
        <w:rPr>
          <w:rFonts w:ascii="Times New Roman" w:hAnsi="Times New Roman"/>
          <w:szCs w:val="24"/>
        </w:rPr>
      </w:pPr>
      <w:r w:rsidRPr="002C2E2B">
        <w:rPr>
          <w:rFonts w:ascii="Times New Roman" w:hAnsi="Times New Roman"/>
          <w:szCs w:val="24"/>
        </w:rPr>
        <w:lastRenderedPageBreak/>
        <w:t>For setting the permanent path of JDK, you need to follow these steps:</w:t>
      </w:r>
    </w:p>
    <w:p w:rsidR="005E4009" w:rsidRDefault="00077036" w:rsidP="002C2E2B">
      <w:pPr>
        <w:rPr>
          <w:rFonts w:ascii="Times New Roman" w:hAnsi="Times New Roman"/>
          <w:szCs w:val="24"/>
        </w:rPr>
      </w:pPr>
      <w:r>
        <w:rPr>
          <w:rFonts w:ascii="Times New Roman" w:hAnsi="Times New Roman"/>
          <w:szCs w:val="24"/>
        </w:rPr>
        <w:t>Go to MyComputer properties -&gt;</w:t>
      </w:r>
      <w:r w:rsidR="005E4009">
        <w:rPr>
          <w:rFonts w:ascii="Times New Roman" w:hAnsi="Times New Roman"/>
          <w:szCs w:val="24"/>
        </w:rPr>
        <w:t>Click on</w:t>
      </w:r>
      <w:r>
        <w:rPr>
          <w:rFonts w:ascii="Times New Roman" w:hAnsi="Times New Roman"/>
          <w:szCs w:val="24"/>
        </w:rPr>
        <w:t xml:space="preserve"> A</w:t>
      </w:r>
      <w:r w:rsidR="002C2E2B" w:rsidRPr="002C2E2B">
        <w:rPr>
          <w:rFonts w:ascii="Times New Roman" w:hAnsi="Times New Roman"/>
          <w:szCs w:val="24"/>
        </w:rPr>
        <w:t xml:space="preserve">dvanced </w:t>
      </w:r>
      <w:r>
        <w:rPr>
          <w:rFonts w:ascii="Times New Roman" w:hAnsi="Times New Roman"/>
          <w:szCs w:val="24"/>
        </w:rPr>
        <w:t>system settings</w:t>
      </w:r>
      <w:r w:rsidR="002C2E2B" w:rsidRPr="002C2E2B">
        <w:rPr>
          <w:rFonts w:ascii="Times New Roman" w:hAnsi="Times New Roman"/>
          <w:szCs w:val="24"/>
        </w:rPr>
        <w:t xml:space="preserve"> -&gt; </w:t>
      </w:r>
      <w:r w:rsidR="005E4009">
        <w:rPr>
          <w:rFonts w:ascii="Times New Roman" w:hAnsi="Times New Roman"/>
          <w:szCs w:val="24"/>
        </w:rPr>
        <w:t xml:space="preserve">select </w:t>
      </w:r>
      <w:r>
        <w:rPr>
          <w:rFonts w:ascii="Times New Roman" w:hAnsi="Times New Roman"/>
          <w:szCs w:val="24"/>
        </w:rPr>
        <w:t>Advance Tab</w:t>
      </w:r>
      <w:r w:rsidR="005E4009">
        <w:rPr>
          <w:rFonts w:ascii="Times New Roman" w:hAnsi="Times New Roman"/>
          <w:szCs w:val="24"/>
        </w:rPr>
        <w:t xml:space="preserve">                       </w:t>
      </w:r>
      <w:r>
        <w:rPr>
          <w:rFonts w:ascii="Times New Roman" w:hAnsi="Times New Roman"/>
          <w:szCs w:val="24"/>
        </w:rPr>
        <w:t>-&gt;</w:t>
      </w:r>
      <w:r w:rsidR="005E4009">
        <w:rPr>
          <w:rFonts w:ascii="Times New Roman" w:hAnsi="Times New Roman"/>
          <w:szCs w:val="24"/>
        </w:rPr>
        <w:t xml:space="preserve">click on </w:t>
      </w:r>
      <w:r w:rsidR="002C2E2B" w:rsidRPr="002C2E2B">
        <w:rPr>
          <w:rFonts w:ascii="Times New Roman" w:hAnsi="Times New Roman"/>
          <w:szCs w:val="24"/>
        </w:rPr>
        <w:t xml:space="preserve">environment variables -&gt; </w:t>
      </w:r>
      <w:r w:rsidR="005E4009">
        <w:rPr>
          <w:rFonts w:ascii="Times New Roman" w:hAnsi="Times New Roman"/>
          <w:szCs w:val="24"/>
        </w:rPr>
        <w:t xml:space="preserve">click on </w:t>
      </w:r>
      <w:r w:rsidR="002C2E2B" w:rsidRPr="002C2E2B">
        <w:rPr>
          <w:rFonts w:ascii="Times New Roman" w:hAnsi="Times New Roman"/>
          <w:szCs w:val="24"/>
        </w:rPr>
        <w:t xml:space="preserve">new </w:t>
      </w:r>
      <w:r w:rsidR="005E4009">
        <w:rPr>
          <w:rFonts w:ascii="Times New Roman" w:hAnsi="Times New Roman"/>
          <w:szCs w:val="24"/>
        </w:rPr>
        <w:t>button</w:t>
      </w:r>
      <w:r w:rsidR="002C2E2B" w:rsidRPr="002C2E2B">
        <w:rPr>
          <w:rFonts w:ascii="Times New Roman" w:hAnsi="Times New Roman"/>
          <w:szCs w:val="24"/>
        </w:rPr>
        <w:t xml:space="preserve"> of user variable </w:t>
      </w:r>
    </w:p>
    <w:p w:rsidR="005E4009" w:rsidRDefault="005E4009" w:rsidP="002C2E2B">
      <w:pPr>
        <w:rPr>
          <w:rFonts w:ascii="Times New Roman" w:hAnsi="Times New Roman"/>
          <w:szCs w:val="24"/>
        </w:rPr>
      </w:pPr>
      <w:r>
        <w:rPr>
          <w:rFonts w:ascii="Times New Roman" w:hAnsi="Times New Roman"/>
          <w:szCs w:val="24"/>
        </w:rPr>
        <w:t>write</w:t>
      </w:r>
    </w:p>
    <w:p w:rsidR="005E4009" w:rsidRDefault="005E4009" w:rsidP="002C2E2B">
      <w:pPr>
        <w:rPr>
          <w:rFonts w:ascii="Times New Roman" w:hAnsi="Times New Roman"/>
          <w:b/>
          <w:szCs w:val="24"/>
        </w:rPr>
      </w:pPr>
      <w:r>
        <w:rPr>
          <w:rFonts w:ascii="Times New Roman" w:hAnsi="Times New Roman"/>
          <w:b/>
          <w:szCs w:val="24"/>
        </w:rPr>
        <w:t>V</w:t>
      </w:r>
      <w:r w:rsidR="002C2E2B" w:rsidRPr="005E4009">
        <w:rPr>
          <w:rFonts w:ascii="Times New Roman" w:hAnsi="Times New Roman"/>
          <w:b/>
          <w:szCs w:val="24"/>
        </w:rPr>
        <w:t>ariable name</w:t>
      </w:r>
      <w:r>
        <w:rPr>
          <w:rFonts w:ascii="Times New Roman" w:hAnsi="Times New Roman"/>
          <w:b/>
          <w:szCs w:val="24"/>
        </w:rPr>
        <w:t>: path</w:t>
      </w:r>
    </w:p>
    <w:p w:rsidR="005E4009" w:rsidRDefault="005E4009" w:rsidP="002C2E2B">
      <w:pPr>
        <w:rPr>
          <w:rFonts w:ascii="Times New Roman" w:hAnsi="Times New Roman"/>
          <w:b/>
          <w:szCs w:val="24"/>
        </w:rPr>
      </w:pPr>
      <w:r>
        <w:rPr>
          <w:rFonts w:ascii="Times New Roman" w:hAnsi="Times New Roman"/>
          <w:b/>
          <w:szCs w:val="24"/>
        </w:rPr>
        <w:t xml:space="preserve">Variable Value: </w:t>
      </w:r>
      <w:r w:rsidRPr="002C2E2B">
        <w:rPr>
          <w:rFonts w:ascii="Times New Roman" w:hAnsi="Times New Roman"/>
          <w:szCs w:val="24"/>
        </w:rPr>
        <w:t>path of bin folder</w:t>
      </w:r>
      <w:r>
        <w:rPr>
          <w:rFonts w:ascii="Times New Roman" w:hAnsi="Times New Roman"/>
          <w:szCs w:val="24"/>
        </w:rPr>
        <w:t xml:space="preserve">                  ( eg: c:\Program Files\Java\jdk1.8_51\bin;.;)</w:t>
      </w:r>
    </w:p>
    <w:p w:rsidR="002C2E2B" w:rsidRDefault="002C2E2B" w:rsidP="002C2E2B">
      <w:pPr>
        <w:rPr>
          <w:rFonts w:ascii="Times New Roman" w:hAnsi="Times New Roman"/>
          <w:szCs w:val="24"/>
        </w:rPr>
      </w:pPr>
      <w:r w:rsidRPr="002C2E2B">
        <w:rPr>
          <w:rFonts w:ascii="Times New Roman" w:hAnsi="Times New Roman"/>
          <w:szCs w:val="24"/>
        </w:rPr>
        <w:t xml:space="preserve"> -&gt; write path of bin folder in variable value -&gt; ok -&gt; ok -&gt; ok</w:t>
      </w:r>
    </w:p>
    <w:p w:rsidR="004C03CA" w:rsidRDefault="004C03CA" w:rsidP="002C2E2B">
      <w:pPr>
        <w:rPr>
          <w:rFonts w:ascii="Times New Roman" w:hAnsi="Times New Roman"/>
          <w:szCs w:val="24"/>
        </w:rPr>
      </w:pPr>
    </w:p>
    <w:p w:rsidR="004C03CA" w:rsidRDefault="00085FE9" w:rsidP="002C2E2B">
      <w:pPr>
        <w:rPr>
          <w:rFonts w:ascii="Times New Roman" w:hAnsi="Times New Roman"/>
          <w:szCs w:val="24"/>
        </w:rPr>
      </w:pPr>
      <w:r>
        <w:rPr>
          <w:rFonts w:ascii="Times New Roman" w:hAnsi="Times New Roman"/>
          <w:noProof/>
          <w:szCs w:val="24"/>
        </w:rPr>
        <w:drawing>
          <wp:inline distT="0" distB="0" distL="0" distR="0">
            <wp:extent cx="5366385" cy="266192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l="19623" t="9621" r="17729" b="12103"/>
                    <a:stretch>
                      <a:fillRect/>
                    </a:stretch>
                  </pic:blipFill>
                  <pic:spPr bwMode="auto">
                    <a:xfrm>
                      <a:off x="0" y="0"/>
                      <a:ext cx="5366385" cy="2661920"/>
                    </a:xfrm>
                    <a:prstGeom prst="rect">
                      <a:avLst/>
                    </a:prstGeom>
                    <a:noFill/>
                    <a:ln>
                      <a:noFill/>
                    </a:ln>
                  </pic:spPr>
                </pic:pic>
              </a:graphicData>
            </a:graphic>
          </wp:inline>
        </w:drawing>
      </w:r>
    </w:p>
    <w:p w:rsidR="00077036" w:rsidRDefault="00085FE9" w:rsidP="002C2E2B">
      <w:pPr>
        <w:rPr>
          <w:rFonts w:ascii="Times New Roman" w:hAnsi="Times New Roman"/>
          <w:szCs w:val="24"/>
        </w:rPr>
      </w:pPr>
      <w:r>
        <w:rPr>
          <w:rFonts w:ascii="Times New Roman" w:hAnsi="Times New Roman"/>
          <w:noProof/>
          <w:szCs w:val="24"/>
        </w:rPr>
        <w:drawing>
          <wp:inline distT="0" distB="0" distL="0" distR="0">
            <wp:extent cx="5301615" cy="2641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l="19623" t="9012" r="16563" b="12106"/>
                    <a:stretch>
                      <a:fillRect/>
                    </a:stretch>
                  </pic:blipFill>
                  <pic:spPr bwMode="auto">
                    <a:xfrm>
                      <a:off x="0" y="0"/>
                      <a:ext cx="5301615" cy="2641600"/>
                    </a:xfrm>
                    <a:prstGeom prst="rect">
                      <a:avLst/>
                    </a:prstGeom>
                    <a:noFill/>
                    <a:ln>
                      <a:noFill/>
                    </a:ln>
                  </pic:spPr>
                </pic:pic>
              </a:graphicData>
            </a:graphic>
          </wp:inline>
        </w:drawing>
      </w:r>
    </w:p>
    <w:p w:rsidR="00077036" w:rsidRDefault="00085FE9" w:rsidP="002C2E2B">
      <w:pPr>
        <w:rPr>
          <w:rFonts w:ascii="Times New Roman" w:hAnsi="Times New Roman"/>
          <w:szCs w:val="24"/>
        </w:rPr>
      </w:pPr>
      <w:r>
        <w:rPr>
          <w:rFonts w:ascii="Times New Roman" w:hAnsi="Times New Roman"/>
          <w:noProof/>
          <w:szCs w:val="24"/>
        </w:rPr>
        <w:lastRenderedPageBreak/>
        <w:drawing>
          <wp:inline distT="0" distB="0" distL="0" distR="0">
            <wp:extent cx="5508625" cy="225361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0">
                      <a:extLst>
                        <a:ext uri="{28A0092B-C50C-407E-A947-70E740481C1C}">
                          <a14:useLocalDpi xmlns:a14="http://schemas.microsoft.com/office/drawing/2010/main" val="0"/>
                        </a:ext>
                      </a:extLst>
                    </a:blip>
                    <a:srcRect l="24129" t="19328" r="29359" b="13412"/>
                    <a:stretch>
                      <a:fillRect/>
                    </a:stretch>
                  </pic:blipFill>
                  <pic:spPr bwMode="auto">
                    <a:xfrm>
                      <a:off x="0" y="0"/>
                      <a:ext cx="5508625" cy="2253615"/>
                    </a:xfrm>
                    <a:prstGeom prst="rect">
                      <a:avLst/>
                    </a:prstGeom>
                    <a:noFill/>
                    <a:ln>
                      <a:noFill/>
                    </a:ln>
                  </pic:spPr>
                </pic:pic>
              </a:graphicData>
            </a:graphic>
          </wp:inline>
        </w:drawing>
      </w:r>
    </w:p>
    <w:p w:rsidR="005E4009" w:rsidRPr="002C2E2B" w:rsidRDefault="00085FE9" w:rsidP="002C2E2B">
      <w:pPr>
        <w:rPr>
          <w:rFonts w:ascii="Times New Roman" w:hAnsi="Times New Roman"/>
          <w:szCs w:val="24"/>
        </w:rPr>
      </w:pPr>
      <w:r>
        <w:rPr>
          <w:rFonts w:ascii="Times New Roman" w:hAnsi="Times New Roman"/>
          <w:noProof/>
          <w:szCs w:val="24"/>
        </w:rPr>
        <w:drawing>
          <wp:inline distT="0" distB="0" distL="0" distR="0">
            <wp:extent cx="5508625" cy="337947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val="0"/>
                        </a:ext>
                      </a:extLst>
                    </a:blip>
                    <a:srcRect l="22234" t="18289" r="26161" b="15712"/>
                    <a:stretch>
                      <a:fillRect/>
                    </a:stretch>
                  </pic:blipFill>
                  <pic:spPr bwMode="auto">
                    <a:xfrm>
                      <a:off x="0" y="0"/>
                      <a:ext cx="5508625" cy="3379470"/>
                    </a:xfrm>
                    <a:prstGeom prst="rect">
                      <a:avLst/>
                    </a:prstGeom>
                    <a:noFill/>
                    <a:ln>
                      <a:noFill/>
                    </a:ln>
                  </pic:spPr>
                </pic:pic>
              </a:graphicData>
            </a:graphic>
          </wp:inline>
        </w:drawing>
      </w:r>
    </w:p>
    <w:sectPr w:rsidR="005E4009" w:rsidRPr="002C2E2B" w:rsidSect="00047162">
      <w:footerReference w:type="default" r:id="rId12"/>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BC0" w:rsidRDefault="00A84BC0" w:rsidP="00ED5C22">
      <w:pPr>
        <w:spacing w:after="0" w:line="240" w:lineRule="auto"/>
      </w:pPr>
      <w:r>
        <w:separator/>
      </w:r>
    </w:p>
  </w:endnote>
  <w:endnote w:type="continuationSeparator" w:id="0">
    <w:p w:rsidR="00A84BC0" w:rsidRDefault="00A84BC0" w:rsidP="00ED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38A" w:rsidRDefault="00A81C91">
    <w:pPr>
      <w:pStyle w:val="Footer"/>
      <w:jc w:val="center"/>
    </w:pPr>
    <w:r>
      <w:fldChar w:fldCharType="begin"/>
    </w:r>
    <w:r w:rsidR="00DD113A">
      <w:instrText xml:space="preserve"> PAGE   \* MERGEFORMAT </w:instrText>
    </w:r>
    <w:r>
      <w:fldChar w:fldCharType="separate"/>
    </w:r>
    <w:r w:rsidR="005B110A">
      <w:rPr>
        <w:noProof/>
      </w:rPr>
      <w:t>11</w:t>
    </w:r>
    <w:r>
      <w:rPr>
        <w:noProof/>
      </w:rPr>
      <w:fldChar w:fldCharType="end"/>
    </w:r>
  </w:p>
  <w:p w:rsidR="0045438A" w:rsidRDefault="00454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BC0" w:rsidRDefault="00A84BC0" w:rsidP="00ED5C22">
      <w:pPr>
        <w:spacing w:after="0" w:line="240" w:lineRule="auto"/>
      </w:pPr>
      <w:r>
        <w:separator/>
      </w:r>
    </w:p>
  </w:footnote>
  <w:footnote w:type="continuationSeparator" w:id="0">
    <w:p w:rsidR="00A84BC0" w:rsidRDefault="00A84BC0" w:rsidP="00ED5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1C2"/>
    <w:multiLevelType w:val="hybridMultilevel"/>
    <w:tmpl w:val="EAE01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A491F"/>
    <w:multiLevelType w:val="hybridMultilevel"/>
    <w:tmpl w:val="FAE83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4457B"/>
    <w:multiLevelType w:val="hybridMultilevel"/>
    <w:tmpl w:val="01AEA812"/>
    <w:lvl w:ilvl="0" w:tplc="13C85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9738C"/>
    <w:multiLevelType w:val="hybridMultilevel"/>
    <w:tmpl w:val="0CC2C3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1E33B7"/>
    <w:multiLevelType w:val="hybridMultilevel"/>
    <w:tmpl w:val="7A9C1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9C73CB"/>
    <w:multiLevelType w:val="hybridMultilevel"/>
    <w:tmpl w:val="004C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7C6421"/>
    <w:multiLevelType w:val="hybridMultilevel"/>
    <w:tmpl w:val="141C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F5B95"/>
    <w:multiLevelType w:val="hybridMultilevel"/>
    <w:tmpl w:val="72AA84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7EE54CA"/>
    <w:multiLevelType w:val="hybridMultilevel"/>
    <w:tmpl w:val="135C0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E86527"/>
    <w:multiLevelType w:val="hybridMultilevel"/>
    <w:tmpl w:val="C820E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D6D1B"/>
    <w:multiLevelType w:val="hybridMultilevel"/>
    <w:tmpl w:val="FFF4F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964D5"/>
    <w:multiLevelType w:val="hybridMultilevel"/>
    <w:tmpl w:val="0036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047DB"/>
    <w:multiLevelType w:val="hybridMultilevel"/>
    <w:tmpl w:val="D656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005414">
    <w:abstractNumId w:val="6"/>
  </w:num>
  <w:num w:numId="2" w16cid:durableId="1119909493">
    <w:abstractNumId w:val="1"/>
  </w:num>
  <w:num w:numId="3" w16cid:durableId="698623817">
    <w:abstractNumId w:val="4"/>
  </w:num>
  <w:num w:numId="4" w16cid:durableId="1520122003">
    <w:abstractNumId w:val="0"/>
  </w:num>
  <w:num w:numId="5" w16cid:durableId="689991689">
    <w:abstractNumId w:val="9"/>
  </w:num>
  <w:num w:numId="6" w16cid:durableId="1677535583">
    <w:abstractNumId w:val="11"/>
  </w:num>
  <w:num w:numId="7" w16cid:durableId="1786389197">
    <w:abstractNumId w:val="10"/>
  </w:num>
  <w:num w:numId="8" w16cid:durableId="1326864238">
    <w:abstractNumId w:val="5"/>
  </w:num>
  <w:num w:numId="9" w16cid:durableId="1626816842">
    <w:abstractNumId w:val="12"/>
  </w:num>
  <w:num w:numId="10" w16cid:durableId="1988313696">
    <w:abstractNumId w:val="7"/>
  </w:num>
  <w:num w:numId="11" w16cid:durableId="292904836">
    <w:abstractNumId w:val="3"/>
  </w:num>
  <w:num w:numId="12" w16cid:durableId="261651896">
    <w:abstractNumId w:val="8"/>
  </w:num>
  <w:num w:numId="13" w16cid:durableId="1105417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09"/>
    <w:rsid w:val="00011F09"/>
    <w:rsid w:val="000133C4"/>
    <w:rsid w:val="00016AD4"/>
    <w:rsid w:val="00047162"/>
    <w:rsid w:val="000506C8"/>
    <w:rsid w:val="000755B8"/>
    <w:rsid w:val="00077036"/>
    <w:rsid w:val="00080CDA"/>
    <w:rsid w:val="00085FE9"/>
    <w:rsid w:val="0008702D"/>
    <w:rsid w:val="00097584"/>
    <w:rsid w:val="000B61DF"/>
    <w:rsid w:val="001055BB"/>
    <w:rsid w:val="00146451"/>
    <w:rsid w:val="001E6AF1"/>
    <w:rsid w:val="002071C4"/>
    <w:rsid w:val="0022257C"/>
    <w:rsid w:val="00263D43"/>
    <w:rsid w:val="002A4D4D"/>
    <w:rsid w:val="002A653B"/>
    <w:rsid w:val="002B2872"/>
    <w:rsid w:val="002C2E2B"/>
    <w:rsid w:val="002D253C"/>
    <w:rsid w:val="002D44D6"/>
    <w:rsid w:val="002F4F67"/>
    <w:rsid w:val="0030289F"/>
    <w:rsid w:val="00311036"/>
    <w:rsid w:val="00316763"/>
    <w:rsid w:val="003D62A8"/>
    <w:rsid w:val="003D7337"/>
    <w:rsid w:val="0040428B"/>
    <w:rsid w:val="004173A9"/>
    <w:rsid w:val="00422555"/>
    <w:rsid w:val="004326D0"/>
    <w:rsid w:val="0045438A"/>
    <w:rsid w:val="00492144"/>
    <w:rsid w:val="004A31F3"/>
    <w:rsid w:val="004C03CA"/>
    <w:rsid w:val="004C25A7"/>
    <w:rsid w:val="004F2C21"/>
    <w:rsid w:val="004F5A32"/>
    <w:rsid w:val="00534868"/>
    <w:rsid w:val="005460FA"/>
    <w:rsid w:val="00557937"/>
    <w:rsid w:val="00561F80"/>
    <w:rsid w:val="00573106"/>
    <w:rsid w:val="0058075A"/>
    <w:rsid w:val="005866A0"/>
    <w:rsid w:val="005A6C12"/>
    <w:rsid w:val="005B110A"/>
    <w:rsid w:val="005E4009"/>
    <w:rsid w:val="005F7480"/>
    <w:rsid w:val="006071D4"/>
    <w:rsid w:val="00617D10"/>
    <w:rsid w:val="0066400B"/>
    <w:rsid w:val="00664931"/>
    <w:rsid w:val="00665FFF"/>
    <w:rsid w:val="0067705A"/>
    <w:rsid w:val="00680030"/>
    <w:rsid w:val="0069631A"/>
    <w:rsid w:val="006A5173"/>
    <w:rsid w:val="006C4939"/>
    <w:rsid w:val="006F4ED3"/>
    <w:rsid w:val="0072414D"/>
    <w:rsid w:val="0078511E"/>
    <w:rsid w:val="0078550E"/>
    <w:rsid w:val="007C1D93"/>
    <w:rsid w:val="007D6CDA"/>
    <w:rsid w:val="007D768D"/>
    <w:rsid w:val="007F3C8D"/>
    <w:rsid w:val="0080154B"/>
    <w:rsid w:val="00812884"/>
    <w:rsid w:val="008210AF"/>
    <w:rsid w:val="00836F96"/>
    <w:rsid w:val="00841B56"/>
    <w:rsid w:val="00846BB2"/>
    <w:rsid w:val="008474EB"/>
    <w:rsid w:val="00880985"/>
    <w:rsid w:val="008A2AC2"/>
    <w:rsid w:val="008A6062"/>
    <w:rsid w:val="008A698E"/>
    <w:rsid w:val="008A7596"/>
    <w:rsid w:val="008F3DCC"/>
    <w:rsid w:val="00914F57"/>
    <w:rsid w:val="009314BE"/>
    <w:rsid w:val="009661D3"/>
    <w:rsid w:val="009736DA"/>
    <w:rsid w:val="00980D86"/>
    <w:rsid w:val="009957FE"/>
    <w:rsid w:val="009A1F02"/>
    <w:rsid w:val="009B0F45"/>
    <w:rsid w:val="009D5345"/>
    <w:rsid w:val="00A356A0"/>
    <w:rsid w:val="00A81C91"/>
    <w:rsid w:val="00A84040"/>
    <w:rsid w:val="00A84BC0"/>
    <w:rsid w:val="00A950F9"/>
    <w:rsid w:val="00AA65FA"/>
    <w:rsid w:val="00AB3972"/>
    <w:rsid w:val="00B22503"/>
    <w:rsid w:val="00B52D39"/>
    <w:rsid w:val="00B642D2"/>
    <w:rsid w:val="00B73754"/>
    <w:rsid w:val="00BA0223"/>
    <w:rsid w:val="00BC0B1F"/>
    <w:rsid w:val="00BD2A8B"/>
    <w:rsid w:val="00BE7141"/>
    <w:rsid w:val="00C21FF0"/>
    <w:rsid w:val="00C50B92"/>
    <w:rsid w:val="00C62438"/>
    <w:rsid w:val="00C879B6"/>
    <w:rsid w:val="00CB339C"/>
    <w:rsid w:val="00CF70B4"/>
    <w:rsid w:val="00D24B6B"/>
    <w:rsid w:val="00D40DBD"/>
    <w:rsid w:val="00D77179"/>
    <w:rsid w:val="00D84ED0"/>
    <w:rsid w:val="00DB0E14"/>
    <w:rsid w:val="00DD113A"/>
    <w:rsid w:val="00DD3859"/>
    <w:rsid w:val="00DF6606"/>
    <w:rsid w:val="00E247B0"/>
    <w:rsid w:val="00EA7D39"/>
    <w:rsid w:val="00ED15DA"/>
    <w:rsid w:val="00ED4B8B"/>
    <w:rsid w:val="00ED5C22"/>
    <w:rsid w:val="00EF07A2"/>
    <w:rsid w:val="00F22D35"/>
    <w:rsid w:val="00F278DD"/>
    <w:rsid w:val="00F342F6"/>
    <w:rsid w:val="00F6288B"/>
    <w:rsid w:val="00FD2A6A"/>
    <w:rsid w:val="00FD2F82"/>
    <w:rsid w:val="00FE5E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A50F50B-C529-6E42-87DA-D108790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BB2"/>
    <w:pPr>
      <w:spacing w:after="200" w:line="276" w:lineRule="auto"/>
    </w:pPr>
    <w:rPr>
      <w:sz w:val="22"/>
      <w:szCs w:val="22"/>
      <w:lang w:val="en-US"/>
    </w:rPr>
  </w:style>
  <w:style w:type="paragraph" w:styleId="Heading2">
    <w:name w:val="heading 2"/>
    <w:basedOn w:val="Normal"/>
    <w:link w:val="Heading2Char"/>
    <w:uiPriority w:val="9"/>
    <w:qFormat/>
    <w:rsid w:val="007F3C8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D24B6B"/>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
    <w:qFormat/>
    <w:rsid w:val="007F3C8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F09"/>
    <w:pPr>
      <w:ind w:left="720"/>
      <w:contextualSpacing/>
    </w:pPr>
  </w:style>
  <w:style w:type="character" w:customStyle="1" w:styleId="Heading2Char">
    <w:name w:val="Heading 2 Char"/>
    <w:link w:val="Heading2"/>
    <w:uiPriority w:val="9"/>
    <w:rsid w:val="007F3C8D"/>
    <w:rPr>
      <w:rFonts w:ascii="Times New Roman" w:eastAsia="Times New Roman" w:hAnsi="Times New Roman" w:cs="Times New Roman"/>
      <w:b/>
      <w:bCs/>
      <w:sz w:val="36"/>
      <w:szCs w:val="36"/>
    </w:rPr>
  </w:style>
  <w:style w:type="character" w:customStyle="1" w:styleId="Heading4Char">
    <w:name w:val="Heading 4 Char"/>
    <w:link w:val="Heading4"/>
    <w:uiPriority w:val="9"/>
    <w:rsid w:val="007F3C8D"/>
    <w:rPr>
      <w:rFonts w:ascii="Times New Roman" w:eastAsia="Times New Roman" w:hAnsi="Times New Roman" w:cs="Times New Roman"/>
      <w:b/>
      <w:bCs/>
      <w:sz w:val="24"/>
      <w:szCs w:val="24"/>
    </w:rPr>
  </w:style>
  <w:style w:type="paragraph" w:styleId="NormalWeb">
    <w:name w:val="Normal (Web)"/>
    <w:basedOn w:val="Normal"/>
    <w:uiPriority w:val="99"/>
    <w:unhideWhenUsed/>
    <w:rsid w:val="007F3C8D"/>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ED5C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5C22"/>
  </w:style>
  <w:style w:type="paragraph" w:styleId="Footer">
    <w:name w:val="footer"/>
    <w:basedOn w:val="Normal"/>
    <w:link w:val="FooterChar"/>
    <w:uiPriority w:val="99"/>
    <w:unhideWhenUsed/>
    <w:rsid w:val="00ED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22"/>
  </w:style>
  <w:style w:type="character" w:customStyle="1" w:styleId="Heading3Char">
    <w:name w:val="Heading 3 Char"/>
    <w:link w:val="Heading3"/>
    <w:uiPriority w:val="9"/>
    <w:semiHidden/>
    <w:rsid w:val="00D24B6B"/>
    <w:rPr>
      <w:rFonts w:ascii="Cambria" w:eastAsia="Times New Roman" w:hAnsi="Cambria" w:cs="Times New Roman"/>
      <w:b/>
      <w:bCs/>
      <w:color w:val="4F81BD"/>
    </w:rPr>
  </w:style>
  <w:style w:type="character" w:styleId="Hyperlink">
    <w:name w:val="Hyperlink"/>
    <w:uiPriority w:val="99"/>
    <w:unhideWhenUsed/>
    <w:rsid w:val="00492144"/>
    <w:rPr>
      <w:color w:val="0000FF"/>
      <w:u w:val="single"/>
    </w:rPr>
  </w:style>
  <w:style w:type="table" w:styleId="TableGrid">
    <w:name w:val="Table Grid"/>
    <w:basedOn w:val="TableNormal"/>
    <w:uiPriority w:val="59"/>
    <w:rsid w:val="00F2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F27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479">
      <w:bodyDiv w:val="1"/>
      <w:marLeft w:val="0"/>
      <w:marRight w:val="0"/>
      <w:marTop w:val="0"/>
      <w:marBottom w:val="0"/>
      <w:divBdr>
        <w:top w:val="none" w:sz="0" w:space="0" w:color="auto"/>
        <w:left w:val="none" w:sz="0" w:space="0" w:color="auto"/>
        <w:bottom w:val="none" w:sz="0" w:space="0" w:color="auto"/>
        <w:right w:val="none" w:sz="0" w:space="0" w:color="auto"/>
      </w:divBdr>
    </w:div>
    <w:div w:id="10180701">
      <w:bodyDiv w:val="1"/>
      <w:marLeft w:val="0"/>
      <w:marRight w:val="0"/>
      <w:marTop w:val="0"/>
      <w:marBottom w:val="0"/>
      <w:divBdr>
        <w:top w:val="none" w:sz="0" w:space="0" w:color="auto"/>
        <w:left w:val="none" w:sz="0" w:space="0" w:color="auto"/>
        <w:bottom w:val="none" w:sz="0" w:space="0" w:color="auto"/>
        <w:right w:val="none" w:sz="0" w:space="0" w:color="auto"/>
      </w:divBdr>
    </w:div>
    <w:div w:id="23795520">
      <w:bodyDiv w:val="1"/>
      <w:marLeft w:val="0"/>
      <w:marRight w:val="0"/>
      <w:marTop w:val="0"/>
      <w:marBottom w:val="0"/>
      <w:divBdr>
        <w:top w:val="none" w:sz="0" w:space="0" w:color="auto"/>
        <w:left w:val="none" w:sz="0" w:space="0" w:color="auto"/>
        <w:bottom w:val="none" w:sz="0" w:space="0" w:color="auto"/>
        <w:right w:val="none" w:sz="0" w:space="0" w:color="auto"/>
      </w:divBdr>
    </w:div>
    <w:div w:id="97991253">
      <w:bodyDiv w:val="1"/>
      <w:marLeft w:val="0"/>
      <w:marRight w:val="0"/>
      <w:marTop w:val="0"/>
      <w:marBottom w:val="0"/>
      <w:divBdr>
        <w:top w:val="none" w:sz="0" w:space="0" w:color="auto"/>
        <w:left w:val="none" w:sz="0" w:space="0" w:color="auto"/>
        <w:bottom w:val="none" w:sz="0" w:space="0" w:color="auto"/>
        <w:right w:val="none" w:sz="0" w:space="0" w:color="auto"/>
      </w:divBdr>
    </w:div>
    <w:div w:id="208491276">
      <w:bodyDiv w:val="1"/>
      <w:marLeft w:val="0"/>
      <w:marRight w:val="0"/>
      <w:marTop w:val="0"/>
      <w:marBottom w:val="0"/>
      <w:divBdr>
        <w:top w:val="none" w:sz="0" w:space="0" w:color="auto"/>
        <w:left w:val="none" w:sz="0" w:space="0" w:color="auto"/>
        <w:bottom w:val="none" w:sz="0" w:space="0" w:color="auto"/>
        <w:right w:val="none" w:sz="0" w:space="0" w:color="auto"/>
      </w:divBdr>
    </w:div>
    <w:div w:id="689339967">
      <w:bodyDiv w:val="1"/>
      <w:marLeft w:val="0"/>
      <w:marRight w:val="0"/>
      <w:marTop w:val="0"/>
      <w:marBottom w:val="0"/>
      <w:divBdr>
        <w:top w:val="none" w:sz="0" w:space="0" w:color="auto"/>
        <w:left w:val="none" w:sz="0" w:space="0" w:color="auto"/>
        <w:bottom w:val="none" w:sz="0" w:space="0" w:color="auto"/>
        <w:right w:val="none" w:sz="0" w:space="0" w:color="auto"/>
      </w:divBdr>
    </w:div>
    <w:div w:id="769397060">
      <w:bodyDiv w:val="1"/>
      <w:marLeft w:val="0"/>
      <w:marRight w:val="0"/>
      <w:marTop w:val="0"/>
      <w:marBottom w:val="0"/>
      <w:divBdr>
        <w:top w:val="none" w:sz="0" w:space="0" w:color="auto"/>
        <w:left w:val="none" w:sz="0" w:space="0" w:color="auto"/>
        <w:bottom w:val="none" w:sz="0" w:space="0" w:color="auto"/>
        <w:right w:val="none" w:sz="0" w:space="0" w:color="auto"/>
      </w:divBdr>
    </w:div>
    <w:div w:id="824128312">
      <w:bodyDiv w:val="1"/>
      <w:marLeft w:val="0"/>
      <w:marRight w:val="0"/>
      <w:marTop w:val="0"/>
      <w:marBottom w:val="0"/>
      <w:divBdr>
        <w:top w:val="none" w:sz="0" w:space="0" w:color="auto"/>
        <w:left w:val="none" w:sz="0" w:space="0" w:color="auto"/>
        <w:bottom w:val="none" w:sz="0" w:space="0" w:color="auto"/>
        <w:right w:val="none" w:sz="0" w:space="0" w:color="auto"/>
      </w:divBdr>
    </w:div>
    <w:div w:id="910506284">
      <w:bodyDiv w:val="1"/>
      <w:marLeft w:val="0"/>
      <w:marRight w:val="0"/>
      <w:marTop w:val="0"/>
      <w:marBottom w:val="0"/>
      <w:divBdr>
        <w:top w:val="none" w:sz="0" w:space="0" w:color="auto"/>
        <w:left w:val="none" w:sz="0" w:space="0" w:color="auto"/>
        <w:bottom w:val="none" w:sz="0" w:space="0" w:color="auto"/>
        <w:right w:val="none" w:sz="0" w:space="0" w:color="auto"/>
      </w:divBdr>
    </w:div>
    <w:div w:id="930355822">
      <w:bodyDiv w:val="1"/>
      <w:marLeft w:val="0"/>
      <w:marRight w:val="0"/>
      <w:marTop w:val="0"/>
      <w:marBottom w:val="0"/>
      <w:divBdr>
        <w:top w:val="none" w:sz="0" w:space="0" w:color="auto"/>
        <w:left w:val="none" w:sz="0" w:space="0" w:color="auto"/>
        <w:bottom w:val="none" w:sz="0" w:space="0" w:color="auto"/>
        <w:right w:val="none" w:sz="0" w:space="0" w:color="auto"/>
      </w:divBdr>
    </w:div>
    <w:div w:id="1074398905">
      <w:bodyDiv w:val="1"/>
      <w:marLeft w:val="0"/>
      <w:marRight w:val="0"/>
      <w:marTop w:val="0"/>
      <w:marBottom w:val="0"/>
      <w:divBdr>
        <w:top w:val="none" w:sz="0" w:space="0" w:color="auto"/>
        <w:left w:val="none" w:sz="0" w:space="0" w:color="auto"/>
        <w:bottom w:val="none" w:sz="0" w:space="0" w:color="auto"/>
        <w:right w:val="none" w:sz="0" w:space="0" w:color="auto"/>
      </w:divBdr>
      <w:divsChild>
        <w:div w:id="792871078">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249386961">
      <w:bodyDiv w:val="1"/>
      <w:marLeft w:val="0"/>
      <w:marRight w:val="0"/>
      <w:marTop w:val="0"/>
      <w:marBottom w:val="0"/>
      <w:divBdr>
        <w:top w:val="none" w:sz="0" w:space="0" w:color="auto"/>
        <w:left w:val="none" w:sz="0" w:space="0" w:color="auto"/>
        <w:bottom w:val="none" w:sz="0" w:space="0" w:color="auto"/>
        <w:right w:val="none" w:sz="0" w:space="0" w:color="auto"/>
      </w:divBdr>
    </w:div>
    <w:div w:id="1294360895">
      <w:bodyDiv w:val="1"/>
      <w:marLeft w:val="0"/>
      <w:marRight w:val="0"/>
      <w:marTop w:val="0"/>
      <w:marBottom w:val="0"/>
      <w:divBdr>
        <w:top w:val="none" w:sz="0" w:space="0" w:color="auto"/>
        <w:left w:val="none" w:sz="0" w:space="0" w:color="auto"/>
        <w:bottom w:val="none" w:sz="0" w:space="0" w:color="auto"/>
        <w:right w:val="none" w:sz="0" w:space="0" w:color="auto"/>
      </w:divBdr>
    </w:div>
    <w:div w:id="1316951145">
      <w:bodyDiv w:val="1"/>
      <w:marLeft w:val="0"/>
      <w:marRight w:val="0"/>
      <w:marTop w:val="0"/>
      <w:marBottom w:val="0"/>
      <w:divBdr>
        <w:top w:val="none" w:sz="0" w:space="0" w:color="auto"/>
        <w:left w:val="none" w:sz="0" w:space="0" w:color="auto"/>
        <w:bottom w:val="none" w:sz="0" w:space="0" w:color="auto"/>
        <w:right w:val="none" w:sz="0" w:space="0" w:color="auto"/>
      </w:divBdr>
    </w:div>
    <w:div w:id="1327710860">
      <w:bodyDiv w:val="1"/>
      <w:marLeft w:val="0"/>
      <w:marRight w:val="0"/>
      <w:marTop w:val="0"/>
      <w:marBottom w:val="0"/>
      <w:divBdr>
        <w:top w:val="none" w:sz="0" w:space="0" w:color="auto"/>
        <w:left w:val="none" w:sz="0" w:space="0" w:color="auto"/>
        <w:bottom w:val="none" w:sz="0" w:space="0" w:color="auto"/>
        <w:right w:val="none" w:sz="0" w:space="0" w:color="auto"/>
      </w:divBdr>
    </w:div>
    <w:div w:id="1330520935">
      <w:bodyDiv w:val="1"/>
      <w:marLeft w:val="0"/>
      <w:marRight w:val="0"/>
      <w:marTop w:val="0"/>
      <w:marBottom w:val="0"/>
      <w:divBdr>
        <w:top w:val="none" w:sz="0" w:space="0" w:color="auto"/>
        <w:left w:val="none" w:sz="0" w:space="0" w:color="auto"/>
        <w:bottom w:val="none" w:sz="0" w:space="0" w:color="auto"/>
        <w:right w:val="none" w:sz="0" w:space="0" w:color="auto"/>
      </w:divBdr>
    </w:div>
    <w:div w:id="1419325201">
      <w:bodyDiv w:val="1"/>
      <w:marLeft w:val="0"/>
      <w:marRight w:val="0"/>
      <w:marTop w:val="0"/>
      <w:marBottom w:val="0"/>
      <w:divBdr>
        <w:top w:val="none" w:sz="0" w:space="0" w:color="auto"/>
        <w:left w:val="none" w:sz="0" w:space="0" w:color="auto"/>
        <w:bottom w:val="none" w:sz="0" w:space="0" w:color="auto"/>
        <w:right w:val="none" w:sz="0" w:space="0" w:color="auto"/>
      </w:divBdr>
      <w:divsChild>
        <w:div w:id="1121530452">
          <w:marLeft w:val="0"/>
          <w:marRight w:val="0"/>
          <w:marTop w:val="0"/>
          <w:marBottom w:val="0"/>
          <w:divBdr>
            <w:top w:val="single" w:sz="24" w:space="1" w:color="FFC0CB"/>
            <w:left w:val="single" w:sz="24" w:space="1" w:color="FFC0CB"/>
            <w:bottom w:val="single" w:sz="24" w:space="1" w:color="FFC0CB"/>
            <w:right w:val="single" w:sz="24" w:space="1" w:color="FFC0CB"/>
          </w:divBdr>
        </w:div>
      </w:divsChild>
    </w:div>
    <w:div w:id="1492285224">
      <w:bodyDiv w:val="1"/>
      <w:marLeft w:val="0"/>
      <w:marRight w:val="0"/>
      <w:marTop w:val="0"/>
      <w:marBottom w:val="0"/>
      <w:divBdr>
        <w:top w:val="none" w:sz="0" w:space="0" w:color="auto"/>
        <w:left w:val="none" w:sz="0" w:space="0" w:color="auto"/>
        <w:bottom w:val="none" w:sz="0" w:space="0" w:color="auto"/>
        <w:right w:val="none" w:sz="0" w:space="0" w:color="auto"/>
      </w:divBdr>
    </w:div>
    <w:div w:id="1525171771">
      <w:bodyDiv w:val="1"/>
      <w:marLeft w:val="0"/>
      <w:marRight w:val="0"/>
      <w:marTop w:val="0"/>
      <w:marBottom w:val="0"/>
      <w:divBdr>
        <w:top w:val="none" w:sz="0" w:space="0" w:color="auto"/>
        <w:left w:val="none" w:sz="0" w:space="0" w:color="auto"/>
        <w:bottom w:val="none" w:sz="0" w:space="0" w:color="auto"/>
        <w:right w:val="none" w:sz="0" w:space="0" w:color="auto"/>
      </w:divBdr>
    </w:div>
    <w:div w:id="1589121098">
      <w:bodyDiv w:val="1"/>
      <w:marLeft w:val="0"/>
      <w:marRight w:val="0"/>
      <w:marTop w:val="0"/>
      <w:marBottom w:val="0"/>
      <w:divBdr>
        <w:top w:val="none" w:sz="0" w:space="0" w:color="auto"/>
        <w:left w:val="none" w:sz="0" w:space="0" w:color="auto"/>
        <w:bottom w:val="none" w:sz="0" w:space="0" w:color="auto"/>
        <w:right w:val="none" w:sz="0" w:space="0" w:color="auto"/>
      </w:divBdr>
      <w:divsChild>
        <w:div w:id="1079254193">
          <w:marLeft w:val="0"/>
          <w:marRight w:val="0"/>
          <w:marTop w:val="0"/>
          <w:marBottom w:val="0"/>
          <w:divBdr>
            <w:top w:val="none" w:sz="0" w:space="0" w:color="auto"/>
            <w:left w:val="none" w:sz="0" w:space="0" w:color="auto"/>
            <w:bottom w:val="none" w:sz="0" w:space="0" w:color="auto"/>
            <w:right w:val="none" w:sz="0" w:space="0" w:color="auto"/>
          </w:divBdr>
        </w:div>
      </w:divsChild>
    </w:div>
    <w:div w:id="1642660949">
      <w:bodyDiv w:val="1"/>
      <w:marLeft w:val="0"/>
      <w:marRight w:val="0"/>
      <w:marTop w:val="0"/>
      <w:marBottom w:val="0"/>
      <w:divBdr>
        <w:top w:val="none" w:sz="0" w:space="0" w:color="auto"/>
        <w:left w:val="none" w:sz="0" w:space="0" w:color="auto"/>
        <w:bottom w:val="none" w:sz="0" w:space="0" w:color="auto"/>
        <w:right w:val="none" w:sz="0" w:space="0" w:color="auto"/>
      </w:divBdr>
    </w:div>
    <w:div w:id="1654405258">
      <w:bodyDiv w:val="1"/>
      <w:marLeft w:val="0"/>
      <w:marRight w:val="0"/>
      <w:marTop w:val="0"/>
      <w:marBottom w:val="0"/>
      <w:divBdr>
        <w:top w:val="none" w:sz="0" w:space="0" w:color="auto"/>
        <w:left w:val="none" w:sz="0" w:space="0" w:color="auto"/>
        <w:bottom w:val="none" w:sz="0" w:space="0" w:color="auto"/>
        <w:right w:val="none" w:sz="0" w:space="0" w:color="auto"/>
      </w:divBdr>
    </w:div>
    <w:div w:id="1779376446">
      <w:bodyDiv w:val="1"/>
      <w:marLeft w:val="0"/>
      <w:marRight w:val="0"/>
      <w:marTop w:val="0"/>
      <w:marBottom w:val="0"/>
      <w:divBdr>
        <w:top w:val="none" w:sz="0" w:space="0" w:color="auto"/>
        <w:left w:val="none" w:sz="0" w:space="0" w:color="auto"/>
        <w:bottom w:val="none" w:sz="0" w:space="0" w:color="auto"/>
        <w:right w:val="none" w:sz="0" w:space="0" w:color="auto"/>
      </w:divBdr>
    </w:div>
    <w:div w:id="1947804068">
      <w:bodyDiv w:val="1"/>
      <w:marLeft w:val="0"/>
      <w:marRight w:val="0"/>
      <w:marTop w:val="0"/>
      <w:marBottom w:val="0"/>
      <w:divBdr>
        <w:top w:val="none" w:sz="0" w:space="0" w:color="auto"/>
        <w:left w:val="none" w:sz="0" w:space="0" w:color="auto"/>
        <w:bottom w:val="none" w:sz="0" w:space="0" w:color="auto"/>
        <w:right w:val="none" w:sz="0" w:space="0" w:color="auto"/>
      </w:divBdr>
    </w:div>
    <w:div w:id="1966034073">
      <w:bodyDiv w:val="1"/>
      <w:marLeft w:val="0"/>
      <w:marRight w:val="0"/>
      <w:marTop w:val="0"/>
      <w:marBottom w:val="0"/>
      <w:divBdr>
        <w:top w:val="none" w:sz="0" w:space="0" w:color="auto"/>
        <w:left w:val="none" w:sz="0" w:space="0" w:color="auto"/>
        <w:bottom w:val="none" w:sz="0" w:space="0" w:color="auto"/>
        <w:right w:val="none" w:sz="0" w:space="0" w:color="auto"/>
      </w:divBdr>
    </w:div>
    <w:div w:id="2017686747">
      <w:bodyDiv w:val="1"/>
      <w:marLeft w:val="0"/>
      <w:marRight w:val="0"/>
      <w:marTop w:val="0"/>
      <w:marBottom w:val="0"/>
      <w:divBdr>
        <w:top w:val="none" w:sz="0" w:space="0" w:color="auto"/>
        <w:left w:val="none" w:sz="0" w:space="0" w:color="auto"/>
        <w:bottom w:val="none" w:sz="0" w:space="0" w:color="auto"/>
        <w:right w:val="none" w:sz="0" w:space="0" w:color="auto"/>
      </w:divBdr>
    </w:div>
    <w:div w:id="2094818521">
      <w:bodyDiv w:val="1"/>
      <w:marLeft w:val="0"/>
      <w:marRight w:val="0"/>
      <w:marTop w:val="0"/>
      <w:marBottom w:val="0"/>
      <w:divBdr>
        <w:top w:val="none" w:sz="0" w:space="0" w:color="auto"/>
        <w:left w:val="none" w:sz="0" w:space="0" w:color="auto"/>
        <w:bottom w:val="none" w:sz="0" w:space="0" w:color="auto"/>
        <w:right w:val="none" w:sz="0" w:space="0" w:color="auto"/>
      </w:divBdr>
    </w:div>
    <w:div w:id="2095007368">
      <w:bodyDiv w:val="1"/>
      <w:marLeft w:val="0"/>
      <w:marRight w:val="0"/>
      <w:marTop w:val="0"/>
      <w:marBottom w:val="0"/>
      <w:divBdr>
        <w:top w:val="none" w:sz="0" w:space="0" w:color="auto"/>
        <w:left w:val="none" w:sz="0" w:space="0" w:color="auto"/>
        <w:bottom w:val="none" w:sz="0" w:space="0" w:color="auto"/>
        <w:right w:val="none" w:sz="0" w:space="0" w:color="auto"/>
      </w:divBdr>
    </w:div>
    <w:div w:id="2107651046">
      <w:bodyDiv w:val="1"/>
      <w:marLeft w:val="0"/>
      <w:marRight w:val="0"/>
      <w:marTop w:val="0"/>
      <w:marBottom w:val="0"/>
      <w:divBdr>
        <w:top w:val="none" w:sz="0" w:space="0" w:color="auto"/>
        <w:left w:val="none" w:sz="0" w:space="0" w:color="auto"/>
        <w:bottom w:val="none" w:sz="0" w:space="0" w:color="auto"/>
        <w:right w:val="none" w:sz="0" w:space="0" w:color="auto"/>
      </w:divBdr>
    </w:div>
    <w:div w:id="21401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cp:lastModifiedBy>MscBV Jaipur</cp:lastModifiedBy>
  <cp:revision>2</cp:revision>
  <dcterms:created xsi:type="dcterms:W3CDTF">2024-07-21T06:29:00Z</dcterms:created>
  <dcterms:modified xsi:type="dcterms:W3CDTF">2024-07-21T06:29:00Z</dcterms:modified>
</cp:coreProperties>
</file>